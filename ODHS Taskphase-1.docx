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4C48" w14:textId="2C8F0DEA" w:rsidR="009F4E5D" w:rsidRDefault="00691F5D" w:rsidP="00313307">
      <w:pPr>
        <w:pStyle w:val="Title"/>
        <w:jc w:val="both"/>
      </w:pPr>
      <w:r>
        <w:t>ODHS Taskphase-1</w:t>
      </w:r>
    </w:p>
    <w:p w14:paraId="7BA7D75A" w14:textId="1F8557C5" w:rsidR="00F57FAD" w:rsidRPr="00F57FAD" w:rsidRDefault="00F57FAD" w:rsidP="00313307">
      <w:pPr>
        <w:pStyle w:val="Subtitle"/>
        <w:jc w:val="both"/>
      </w:pPr>
      <w:r>
        <w:t>shashwat harsh|220953028|9708777568|shashwatharsh03@gmail.com</w:t>
      </w:r>
    </w:p>
    <w:p w14:paraId="2D964962" w14:textId="4297F34B" w:rsidR="00691F5D" w:rsidRDefault="00691F5D" w:rsidP="00313307">
      <w:pPr>
        <w:pStyle w:val="Heading1"/>
        <w:jc w:val="both"/>
      </w:pPr>
      <w:r>
        <w:t>Async and sync data transfers</w:t>
      </w:r>
    </w:p>
    <w:p w14:paraId="056EF308" w14:textId="77777777" w:rsidR="00691F5D" w:rsidRDefault="00691F5D" w:rsidP="00313307">
      <w:pPr>
        <w:jc w:val="both"/>
      </w:pPr>
    </w:p>
    <w:p w14:paraId="20D142E1" w14:textId="23755B6B" w:rsidR="00691F5D" w:rsidRDefault="00691F5D" w:rsidP="00313307">
      <w:pPr>
        <w:jc w:val="both"/>
      </w:pPr>
      <w:proofErr w:type="gramStart"/>
      <w:r>
        <w:t>Resource :</w:t>
      </w:r>
      <w:proofErr w:type="gramEnd"/>
      <w:r>
        <w:t xml:space="preserve">- </w:t>
      </w:r>
      <w:hyperlink r:id="rId6" w:history="1">
        <w:r w:rsidR="00FD0BA3" w:rsidRPr="00FF60D9">
          <w:rPr>
            <w:rStyle w:val="Hyperlink"/>
          </w:rPr>
          <w:t>https://www.ibm.com/docs/en/aix/7.3?topic=synchronization-synchronous-transmission</w:t>
        </w:r>
      </w:hyperlink>
    </w:p>
    <w:p w14:paraId="7D7FA5AF" w14:textId="00FEA427" w:rsidR="00FD0BA3" w:rsidRDefault="00FD0BA3" w:rsidP="00313307">
      <w:pPr>
        <w:jc w:val="both"/>
      </w:pPr>
      <w:r>
        <w:t xml:space="preserve">William Stalling – data and communication edition 10e </w:t>
      </w:r>
      <w:r w:rsidR="00E12FA0">
        <w:t>–</w:t>
      </w:r>
      <w:r>
        <w:t xml:space="preserve"> </w:t>
      </w:r>
      <w:hyperlink r:id="rId7" w:history="1">
        <w:r w:rsidR="00E12FA0" w:rsidRPr="00FF60D9">
          <w:rPr>
            <w:rStyle w:val="Hyperlink"/>
          </w:rPr>
          <w:t>https://nibmehub.com/opac-service/pdf/read/Data%20and%20computer%20communications%20by%20Stallings-%20William-compressed.pdf</w:t>
        </w:r>
      </w:hyperlink>
    </w:p>
    <w:p w14:paraId="5BC10912" w14:textId="0C815197" w:rsidR="00680492" w:rsidRDefault="00000000" w:rsidP="00313307">
      <w:pPr>
        <w:jc w:val="both"/>
      </w:pPr>
      <w:hyperlink r:id="rId8" w:history="1">
        <w:r w:rsidR="00040B85" w:rsidRPr="00FF60D9">
          <w:rPr>
            <w:rStyle w:val="Hyperlink"/>
          </w:rPr>
          <w:t>https://www.computer.org/publications/tech-news/trends/synchronous-asynchronous-data-transmission</w:t>
        </w:r>
      </w:hyperlink>
    </w:p>
    <w:p w14:paraId="6D772527" w14:textId="77777777" w:rsidR="00040B85" w:rsidRDefault="00040B85" w:rsidP="00313307">
      <w:pPr>
        <w:jc w:val="both"/>
      </w:pPr>
    </w:p>
    <w:p w14:paraId="7D24EA7A" w14:textId="2AAB103C" w:rsidR="00E12FA0" w:rsidRDefault="00E12FA0" w:rsidP="00313307">
      <w:pPr>
        <w:pStyle w:val="Heading2"/>
        <w:jc w:val="both"/>
      </w:pPr>
      <w:r>
        <w:t>Asynchronous data transfers</w:t>
      </w:r>
    </w:p>
    <w:p w14:paraId="67C8304B" w14:textId="2FDCE98D" w:rsidR="00E12FA0" w:rsidRDefault="00956B16" w:rsidP="00313307">
      <w:pPr>
        <w:jc w:val="both"/>
      </w:pPr>
      <w:r>
        <w:t xml:space="preserve">In this type of data transfer, the data is broken into small pieces and a start and stop bit sequence is added to such data frames to indicate the starting and ending of each such </w:t>
      </w:r>
      <w:r w:rsidR="00A61093">
        <w:t xml:space="preserve">block </w:t>
      </w:r>
      <w:r>
        <w:t>of data.</w:t>
      </w:r>
    </w:p>
    <w:p w14:paraId="265661AF" w14:textId="4769A6F1" w:rsidR="00956B16" w:rsidRDefault="00956B16" w:rsidP="00313307">
      <w:pPr>
        <w:jc w:val="both"/>
      </w:pPr>
      <w:r>
        <w:t>The receiver only starts reading the data when the start bit sequence is received and stops when the stop bit sequence is received and remains idle otherwise.</w:t>
      </w:r>
    </w:p>
    <w:p w14:paraId="0C3BBE94" w14:textId="48F8914D" w:rsidR="00956B16" w:rsidRDefault="00956B16" w:rsidP="00313307">
      <w:pPr>
        <w:jc w:val="both"/>
      </w:pPr>
      <w:proofErr w:type="gramStart"/>
      <w:r>
        <w:t>Thus</w:t>
      </w:r>
      <w:proofErr w:type="gramEnd"/>
      <w:r>
        <w:t xml:space="preserve"> the timing of each such data </w:t>
      </w:r>
      <w:r w:rsidR="00A61093">
        <w:t>block</w:t>
      </w:r>
      <w:r>
        <w:t xml:space="preserve"> does</w:t>
      </w:r>
      <w:r w:rsidR="00A61093">
        <w:t xml:space="preserve"> </w:t>
      </w:r>
      <w:r>
        <w:t>not matter. And doesn’t need a clock signal.</w:t>
      </w:r>
    </w:p>
    <w:p w14:paraId="0EF68CFB" w14:textId="77777777" w:rsidR="00A61093" w:rsidRDefault="00A61093" w:rsidP="00313307">
      <w:pPr>
        <w:jc w:val="both"/>
      </w:pPr>
    </w:p>
    <w:p w14:paraId="2D0BDF6B" w14:textId="13714A59" w:rsidR="00A61093" w:rsidRDefault="00A61093" w:rsidP="00313307">
      <w:pPr>
        <w:jc w:val="both"/>
      </w:pPr>
      <w:r>
        <w:t xml:space="preserve">Each of these block of data generally has </w:t>
      </w:r>
      <w:proofErr w:type="spellStart"/>
      <w:r>
        <w:t>upto</w:t>
      </w:r>
      <w:proofErr w:type="spellEnd"/>
      <w:r>
        <w:t xml:space="preserve"> 8 bits of </w:t>
      </w:r>
      <w:proofErr w:type="gramStart"/>
      <w:r>
        <w:t>data ,</w:t>
      </w:r>
      <w:proofErr w:type="gramEnd"/>
      <w:r>
        <w:t xml:space="preserve"> only 1 parity bit and start and stop bit sequence making a maximum of 11 bits.</w:t>
      </w:r>
    </w:p>
    <w:p w14:paraId="3D759356" w14:textId="7E67E140" w:rsidR="00A61093" w:rsidRDefault="00A61093" w:rsidP="00313307">
      <w:pPr>
        <w:jc w:val="both"/>
      </w:pPr>
      <w:r>
        <w:t>To mitigate the errors due to sampling, each bit is sampled at the middle of each bit time.</w:t>
      </w:r>
    </w:p>
    <w:p w14:paraId="6E4CF8B7" w14:textId="63C46933" w:rsidR="00EC596F" w:rsidRDefault="00EC596F" w:rsidP="00313307">
      <w:pPr>
        <w:pStyle w:val="Heading3"/>
        <w:jc w:val="both"/>
      </w:pPr>
      <w:r>
        <w:t>Advantages</w:t>
      </w:r>
    </w:p>
    <w:p w14:paraId="70A15DE2" w14:textId="36CA4070" w:rsidR="00EC596F" w:rsidRDefault="00EC596F" w:rsidP="00313307">
      <w:pPr>
        <w:jc w:val="both"/>
      </w:pPr>
      <w:r>
        <w:t>No need for synchronisation</w:t>
      </w:r>
    </w:p>
    <w:p w14:paraId="718160C3" w14:textId="295168F3" w:rsidR="00EC596F" w:rsidRDefault="0070584E" w:rsidP="00313307">
      <w:pPr>
        <w:jc w:val="both"/>
      </w:pPr>
      <w:r>
        <w:t>Easy to implement</w:t>
      </w:r>
    </w:p>
    <w:p w14:paraId="031B6A5D" w14:textId="6DB66A77" w:rsidR="0070584E" w:rsidRDefault="0070584E" w:rsidP="00313307">
      <w:pPr>
        <w:jc w:val="both"/>
      </w:pPr>
      <w:r>
        <w:t xml:space="preserve">Cost effective – no need for expensive systems to parse through </w:t>
      </w:r>
      <w:r w:rsidR="00F0409C">
        <w:t>higher data stream.</w:t>
      </w:r>
    </w:p>
    <w:p w14:paraId="7019671B" w14:textId="2F490ECA" w:rsidR="00F0409C" w:rsidRDefault="00D179F1" w:rsidP="00313307">
      <w:pPr>
        <w:jc w:val="both"/>
      </w:pPr>
      <w:r>
        <w:t>Different bitrates can be used</w:t>
      </w:r>
    </w:p>
    <w:p w14:paraId="61A42208" w14:textId="4D7CDDFF" w:rsidR="00D179F1" w:rsidRDefault="00D179F1" w:rsidP="00313307">
      <w:pPr>
        <w:jc w:val="both"/>
      </w:pPr>
      <w:r>
        <w:t>Start and resume data transfer as and when needed.</w:t>
      </w:r>
    </w:p>
    <w:p w14:paraId="1F8E08C5" w14:textId="6799B4CD" w:rsidR="00680492" w:rsidRDefault="006F627E" w:rsidP="00313307">
      <w:pPr>
        <w:pStyle w:val="Heading3"/>
        <w:jc w:val="both"/>
      </w:pPr>
      <w:r>
        <w:t>Disadvantages</w:t>
      </w:r>
    </w:p>
    <w:p w14:paraId="58C48A66" w14:textId="7943B007" w:rsidR="006F627E" w:rsidRDefault="006F627E" w:rsidP="00313307">
      <w:pPr>
        <w:jc w:val="both"/>
      </w:pPr>
      <w:r>
        <w:t xml:space="preserve">Low speeds </w:t>
      </w:r>
    </w:p>
    <w:p w14:paraId="02E4E24B" w14:textId="694CA824" w:rsidR="006F627E" w:rsidRDefault="006F627E" w:rsidP="00313307">
      <w:pPr>
        <w:jc w:val="both"/>
      </w:pPr>
      <w:r>
        <w:t>Waste of bandwidth</w:t>
      </w:r>
    </w:p>
    <w:p w14:paraId="44590A3D" w14:textId="0E8C5474" w:rsidR="006F627E" w:rsidRDefault="006F627E" w:rsidP="00313307">
      <w:pPr>
        <w:jc w:val="both"/>
      </w:pPr>
      <w:r>
        <w:t>Need for many redundancy bits (bits other than data bits)</w:t>
      </w:r>
    </w:p>
    <w:p w14:paraId="1CC426B2" w14:textId="1556BCA7" w:rsidR="006F627E" w:rsidRDefault="007639E8" w:rsidP="00313307">
      <w:pPr>
        <w:jc w:val="both"/>
      </w:pPr>
      <w:r>
        <w:t xml:space="preserve">MAJOR- false recognition of </w:t>
      </w:r>
      <w:r w:rsidR="000E2AB9">
        <w:t>start and stop sequence.</w:t>
      </w:r>
    </w:p>
    <w:p w14:paraId="229904B6" w14:textId="7781309D" w:rsidR="00E81598" w:rsidRPr="006F627E" w:rsidRDefault="00E81598" w:rsidP="00313307">
      <w:pPr>
        <w:jc w:val="both"/>
      </w:pPr>
      <w:r>
        <w:t>Timing errors.</w:t>
      </w:r>
    </w:p>
    <w:p w14:paraId="4932D73F" w14:textId="144B15BF" w:rsidR="00FD0BA3" w:rsidRDefault="00FD0BA3" w:rsidP="00313307">
      <w:pPr>
        <w:pStyle w:val="Heading2"/>
        <w:jc w:val="both"/>
      </w:pPr>
      <w:r>
        <w:lastRenderedPageBreak/>
        <w:t xml:space="preserve">Synchronous data transfers </w:t>
      </w:r>
    </w:p>
    <w:p w14:paraId="1EBA55CD" w14:textId="77777777" w:rsidR="00691F5D" w:rsidRDefault="00691F5D" w:rsidP="00313307">
      <w:pPr>
        <w:jc w:val="both"/>
      </w:pPr>
    </w:p>
    <w:p w14:paraId="0C19FE96" w14:textId="081150EA" w:rsidR="00691F5D" w:rsidRDefault="00691F5D" w:rsidP="00313307">
      <w:pPr>
        <w:jc w:val="both"/>
      </w:pPr>
      <w:r>
        <w:t xml:space="preserve">In this type of data transfer, the data is </w:t>
      </w:r>
      <w:proofErr w:type="gramStart"/>
      <w:r>
        <w:t>send</w:t>
      </w:r>
      <w:proofErr w:type="gramEnd"/>
      <w:r>
        <w:t xml:space="preserve"> in a single stream</w:t>
      </w:r>
      <w:r w:rsidR="00FD0BA3">
        <w:t xml:space="preserve"> in large blocks of data</w:t>
      </w:r>
      <w:r>
        <w:t xml:space="preserve"> between the sender and receiver</w:t>
      </w:r>
    </w:p>
    <w:p w14:paraId="6A0AB44E" w14:textId="28D6EDB9" w:rsidR="00691F5D" w:rsidRDefault="00FD0BA3" w:rsidP="00313307">
      <w:pPr>
        <w:jc w:val="both"/>
      </w:pPr>
      <w:r>
        <w:t>Each block of data called frame has pre</w:t>
      </w:r>
      <w:r w:rsidR="00E12FA0">
        <w:t xml:space="preserve">amble and </w:t>
      </w:r>
      <w:proofErr w:type="spellStart"/>
      <w:r w:rsidR="00E12FA0">
        <w:t>postamble</w:t>
      </w:r>
      <w:proofErr w:type="spellEnd"/>
      <w:r w:rsidR="00E12FA0">
        <w:t xml:space="preserve"> bit pattern such as</w:t>
      </w:r>
      <w:r>
        <w:t xml:space="preserve"> a SYN or synchronous idle character attached to it.</w:t>
      </w:r>
    </w:p>
    <w:p w14:paraId="2AE7B7E1" w14:textId="2FAF9431" w:rsidR="00FD0BA3" w:rsidRDefault="00FD0BA3" w:rsidP="00313307">
      <w:pPr>
        <w:jc w:val="both"/>
      </w:pPr>
      <w:r>
        <w:t xml:space="preserve">These SYN characters are used to sync up both sides of the connection </w:t>
      </w:r>
      <w:proofErr w:type="spellStart"/>
      <w:r>
        <w:t>i.e</w:t>
      </w:r>
      <w:proofErr w:type="spellEnd"/>
      <w:r>
        <w:t xml:space="preserve"> sender and receiver and then the data transfer begins.</w:t>
      </w:r>
    </w:p>
    <w:p w14:paraId="7E5EAC6E" w14:textId="174AD03D" w:rsidR="00FD0BA3" w:rsidRDefault="00FD0BA3" w:rsidP="00313307">
      <w:pPr>
        <w:jc w:val="both"/>
      </w:pPr>
      <w:r>
        <w:t xml:space="preserve">It may also have a clock pulse to sync up the transmitter and receiver. </w:t>
      </w:r>
      <w:r w:rsidR="00E12FA0">
        <w:t xml:space="preserve">This may be done by sending a separate clock pulse or may be done by incorporating such a clock in the encoding itself </w:t>
      </w:r>
      <w:proofErr w:type="spellStart"/>
      <w:proofErr w:type="gramStart"/>
      <w:r w:rsidR="00E12FA0">
        <w:t>eg</w:t>
      </w:r>
      <w:proofErr w:type="spellEnd"/>
      <w:r w:rsidR="00E12FA0">
        <w:t>:-</w:t>
      </w:r>
      <w:proofErr w:type="gramEnd"/>
      <w:r w:rsidR="00E12FA0">
        <w:t xml:space="preserve"> Manchester encoding, differential Manchester encoding</w:t>
      </w:r>
      <w:r w:rsidR="006C561B">
        <w:t>, bi</w:t>
      </w:r>
      <w:r w:rsidR="00564508">
        <w:t xml:space="preserve"> </w:t>
      </w:r>
      <w:r w:rsidR="006C561B">
        <w:t>phase encoding etc.</w:t>
      </w:r>
    </w:p>
    <w:p w14:paraId="41B9B8F8" w14:textId="77777777" w:rsidR="006C561B" w:rsidRDefault="006C561B" w:rsidP="00313307">
      <w:pPr>
        <w:jc w:val="both"/>
      </w:pPr>
    </w:p>
    <w:p w14:paraId="4F6E7FAD" w14:textId="77777777" w:rsidR="00E12FA0" w:rsidRDefault="00E12FA0" w:rsidP="00313307">
      <w:pPr>
        <w:jc w:val="both"/>
      </w:pPr>
    </w:p>
    <w:p w14:paraId="69CA1553" w14:textId="65DEAC70" w:rsidR="00FD0BA3" w:rsidRDefault="00FD0BA3" w:rsidP="00313307">
      <w:pPr>
        <w:jc w:val="both"/>
      </w:pPr>
      <w:r w:rsidRPr="00FD0BA3">
        <w:rPr>
          <w:noProof/>
        </w:rPr>
        <w:drawing>
          <wp:inline distT="0" distB="0" distL="0" distR="0" wp14:anchorId="2A8A44AB" wp14:editId="157910E4">
            <wp:extent cx="5022015" cy="541067"/>
            <wp:effectExtent l="0" t="0" r="7620" b="0"/>
            <wp:docPr id="1081343" name="Picture 108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43" name=""/>
                    <pic:cNvPicPr/>
                  </pic:nvPicPr>
                  <pic:blipFill>
                    <a:blip r:embed="rId9"/>
                    <a:stretch>
                      <a:fillRect/>
                    </a:stretch>
                  </pic:blipFill>
                  <pic:spPr>
                    <a:xfrm>
                      <a:off x="0" y="0"/>
                      <a:ext cx="5022015" cy="541067"/>
                    </a:xfrm>
                    <a:prstGeom prst="rect">
                      <a:avLst/>
                    </a:prstGeom>
                  </pic:spPr>
                </pic:pic>
              </a:graphicData>
            </a:graphic>
          </wp:inline>
        </w:drawing>
      </w:r>
    </w:p>
    <w:p w14:paraId="36037DE0" w14:textId="77777777" w:rsidR="00C82A02" w:rsidRDefault="00C82A02" w:rsidP="00313307">
      <w:pPr>
        <w:jc w:val="both"/>
      </w:pPr>
    </w:p>
    <w:p w14:paraId="1B36A90D" w14:textId="778692FE" w:rsidR="00C82A02" w:rsidRDefault="00C82A02" w:rsidP="00313307">
      <w:pPr>
        <w:jc w:val="both"/>
      </w:pPr>
      <w:r>
        <w:t>A CRC is also added to every frame for error correction.</w:t>
      </w:r>
    </w:p>
    <w:p w14:paraId="32867627" w14:textId="77777777" w:rsidR="00C82A02" w:rsidRDefault="00C82A02" w:rsidP="00313307">
      <w:pPr>
        <w:jc w:val="both"/>
      </w:pPr>
    </w:p>
    <w:p w14:paraId="1EB9C373" w14:textId="77777777" w:rsidR="00FD0BA3" w:rsidRDefault="00FD0BA3" w:rsidP="00313307">
      <w:pPr>
        <w:jc w:val="both"/>
      </w:pPr>
    </w:p>
    <w:p w14:paraId="0D3FEBA0" w14:textId="460183B0" w:rsidR="00FD0BA3" w:rsidRDefault="00FD0BA3" w:rsidP="00313307">
      <w:pPr>
        <w:jc w:val="both"/>
      </w:pPr>
      <w:r>
        <w:t>About the SYN character</w:t>
      </w:r>
    </w:p>
    <w:p w14:paraId="6AFAE40F" w14:textId="743B7A7D" w:rsidR="00E12FA0" w:rsidRDefault="00E12FA0" w:rsidP="00313307">
      <w:pPr>
        <w:jc w:val="both"/>
      </w:pPr>
      <w:r>
        <w:t xml:space="preserve">It is </w:t>
      </w:r>
      <w:proofErr w:type="gramStart"/>
      <w:r>
        <w:t>a</w:t>
      </w:r>
      <w:proofErr w:type="gramEnd"/>
      <w:r>
        <w:t xml:space="preserve"> ASCII control character with integer ASCII code 22. It is used for synchronous connection in data transfers where no other characters other than the data is being transmitted. </w:t>
      </w:r>
      <w:proofErr w:type="spellStart"/>
      <w:r>
        <w:t>i.e</w:t>
      </w:r>
      <w:proofErr w:type="spellEnd"/>
      <w:r>
        <w:t xml:space="preserve"> no header etc.</w:t>
      </w:r>
    </w:p>
    <w:p w14:paraId="531553C4" w14:textId="77777777" w:rsidR="00E12FA0" w:rsidRDefault="00E12FA0" w:rsidP="00313307">
      <w:pPr>
        <w:jc w:val="both"/>
      </w:pPr>
    </w:p>
    <w:p w14:paraId="7B6F2E6D" w14:textId="6A4B8375" w:rsidR="00E12FA0" w:rsidRDefault="00E12FA0" w:rsidP="00313307">
      <w:pPr>
        <w:jc w:val="both"/>
      </w:pPr>
      <w:proofErr w:type="gramStart"/>
      <w:r>
        <w:t>Resource :</w:t>
      </w:r>
      <w:proofErr w:type="gramEnd"/>
      <w:r>
        <w:t>-</w:t>
      </w:r>
    </w:p>
    <w:p w14:paraId="214DC23D" w14:textId="385AA17D" w:rsidR="00E12FA0" w:rsidRDefault="00000000" w:rsidP="00313307">
      <w:pPr>
        <w:jc w:val="both"/>
      </w:pPr>
      <w:hyperlink r:id="rId10" w:history="1">
        <w:r w:rsidR="00E12FA0" w:rsidRPr="00FF60D9">
          <w:rPr>
            <w:rStyle w:val="Hyperlink"/>
          </w:rPr>
          <w:t>https://www.asciihex.com/character/control/22/0x16/syn-synchronous-idle</w:t>
        </w:r>
      </w:hyperlink>
    </w:p>
    <w:p w14:paraId="199F0AA3" w14:textId="73550FD8" w:rsidR="00E12FA0" w:rsidRDefault="00E12FA0" w:rsidP="00313307">
      <w:pPr>
        <w:jc w:val="both"/>
      </w:pPr>
      <w:r>
        <w:t xml:space="preserve"> </w:t>
      </w:r>
      <w:hyperlink r:id="rId11" w:history="1">
        <w:r w:rsidRPr="00FF60D9">
          <w:rPr>
            <w:rStyle w:val="Hyperlink"/>
          </w:rPr>
          <w:t>https://www.ascii-code.com/character/%E2%90%96</w:t>
        </w:r>
      </w:hyperlink>
    </w:p>
    <w:p w14:paraId="1D78CDF2" w14:textId="77777777" w:rsidR="002249E4" w:rsidRDefault="002249E4" w:rsidP="00313307">
      <w:pPr>
        <w:jc w:val="both"/>
      </w:pPr>
    </w:p>
    <w:p w14:paraId="0A87528D" w14:textId="1FA75187" w:rsidR="002249E4" w:rsidRDefault="002249E4" w:rsidP="00313307">
      <w:pPr>
        <w:pStyle w:val="Heading3"/>
        <w:jc w:val="both"/>
      </w:pPr>
      <w:r>
        <w:t>advantages</w:t>
      </w:r>
    </w:p>
    <w:p w14:paraId="2AA7E2B4" w14:textId="0B0342C8" w:rsidR="002249E4" w:rsidRDefault="002249E4" w:rsidP="00313307">
      <w:pPr>
        <w:jc w:val="both"/>
      </w:pPr>
      <w:r>
        <w:t>higher speed</w:t>
      </w:r>
    </w:p>
    <w:p w14:paraId="03393CA9" w14:textId="55699865" w:rsidR="00986132" w:rsidRDefault="00986132" w:rsidP="00313307">
      <w:pPr>
        <w:jc w:val="both"/>
      </w:pPr>
      <w:r>
        <w:t xml:space="preserve">no need for a local buffer or storage of bits to create a block </w:t>
      </w:r>
      <w:proofErr w:type="spellStart"/>
      <w:r>
        <w:t>i.e</w:t>
      </w:r>
      <w:proofErr w:type="spellEnd"/>
      <w:r>
        <w:t xml:space="preserve"> frame from a </w:t>
      </w:r>
      <w:r w:rsidR="00E81598">
        <w:t>sequence of bits</w:t>
      </w:r>
    </w:p>
    <w:p w14:paraId="648C3BA3" w14:textId="2273E578" w:rsidR="00E81598" w:rsidRDefault="00E81598" w:rsidP="00313307">
      <w:pPr>
        <w:jc w:val="both"/>
      </w:pPr>
      <w:r>
        <w:t>reduced or no timing errors</w:t>
      </w:r>
    </w:p>
    <w:p w14:paraId="7CDFB175" w14:textId="283027B6" w:rsidR="00E81598" w:rsidRDefault="00A7706A" w:rsidP="00313307">
      <w:pPr>
        <w:jc w:val="both"/>
      </w:pPr>
      <w:proofErr w:type="spellStart"/>
      <w:r>
        <w:t>realtime</w:t>
      </w:r>
      <w:proofErr w:type="spellEnd"/>
      <w:r>
        <w:t xml:space="preserve"> communication can be established</w:t>
      </w:r>
    </w:p>
    <w:p w14:paraId="1E63486C" w14:textId="31F571B7" w:rsidR="00A7706A" w:rsidRDefault="00C82A02" w:rsidP="00313307">
      <w:pPr>
        <w:pStyle w:val="Heading3"/>
        <w:jc w:val="both"/>
      </w:pPr>
      <w:r>
        <w:t>disadvantages</w:t>
      </w:r>
    </w:p>
    <w:p w14:paraId="2D4784BC" w14:textId="456FCADA" w:rsidR="00C82A02" w:rsidRDefault="00C82A02" w:rsidP="00313307">
      <w:pPr>
        <w:jc w:val="both"/>
      </w:pPr>
      <w:r>
        <w:t xml:space="preserve">requires costly hardware </w:t>
      </w:r>
    </w:p>
    <w:p w14:paraId="7AB900BF" w14:textId="39ECD745" w:rsidR="00C82A02" w:rsidRDefault="00A23004" w:rsidP="00313307">
      <w:pPr>
        <w:jc w:val="both"/>
      </w:pPr>
      <w:r>
        <w:lastRenderedPageBreak/>
        <w:t xml:space="preserve">requires synchronisation which gets harder and costly </w:t>
      </w:r>
      <w:r w:rsidR="00377F96">
        <w:t>with distance</w:t>
      </w:r>
    </w:p>
    <w:p w14:paraId="23858848" w14:textId="443BDC66" w:rsidR="00377F96" w:rsidRDefault="00377F96" w:rsidP="00313307">
      <w:pPr>
        <w:jc w:val="both"/>
      </w:pPr>
      <w:r>
        <w:t xml:space="preserve">accuracy in parsing of data is dependent on </w:t>
      </w:r>
      <w:proofErr w:type="spellStart"/>
      <w:r>
        <w:t>recievers</w:t>
      </w:r>
      <w:proofErr w:type="spellEnd"/>
      <w:r>
        <w:t xml:space="preserve"> capa</w:t>
      </w:r>
      <w:r w:rsidR="001F4FCB">
        <w:t>city.</w:t>
      </w:r>
    </w:p>
    <w:p w14:paraId="2810101B" w14:textId="77777777" w:rsidR="001F4FCB" w:rsidRDefault="001F4FCB" w:rsidP="00313307">
      <w:pPr>
        <w:jc w:val="both"/>
      </w:pPr>
    </w:p>
    <w:p w14:paraId="2E3B6673" w14:textId="77777777" w:rsidR="001F4FCB" w:rsidRDefault="001F4FCB" w:rsidP="00313307">
      <w:pPr>
        <w:jc w:val="both"/>
      </w:pPr>
    </w:p>
    <w:p w14:paraId="1A066704" w14:textId="77777777" w:rsidR="00B724B9" w:rsidRDefault="00B724B9" w:rsidP="00313307">
      <w:pPr>
        <w:jc w:val="both"/>
      </w:pPr>
    </w:p>
    <w:p w14:paraId="2BA5C725" w14:textId="51F68F98" w:rsidR="001F4FCB" w:rsidRDefault="000F6C68" w:rsidP="00313307">
      <w:pPr>
        <w:pStyle w:val="Heading1"/>
        <w:jc w:val="both"/>
      </w:pPr>
      <w:r>
        <w:t>Parallel and serial data transfers</w:t>
      </w:r>
    </w:p>
    <w:p w14:paraId="52F0620E" w14:textId="69311594" w:rsidR="000F6C68" w:rsidRDefault="00964DC0" w:rsidP="00313307">
      <w:pPr>
        <w:pStyle w:val="Heading2"/>
        <w:jc w:val="both"/>
      </w:pPr>
      <w:r>
        <w:t>Serial data transfer</w:t>
      </w:r>
    </w:p>
    <w:p w14:paraId="2D759FFE" w14:textId="10C2C454" w:rsidR="00964DC0" w:rsidRDefault="00964DC0" w:rsidP="00313307">
      <w:pPr>
        <w:jc w:val="both"/>
      </w:pPr>
      <w:r>
        <w:t xml:space="preserve">In this system the data block is sent from transmitter to receiver in a single </w:t>
      </w:r>
      <w:r w:rsidR="004C6EDB">
        <w:t>stream,</w:t>
      </w:r>
      <w:r w:rsidR="00144360">
        <w:t xml:space="preserve"> bit by bit</w:t>
      </w:r>
      <w:r w:rsidR="004C6EDB">
        <w:t xml:space="preserve"> starting from LSB to MSB</w:t>
      </w:r>
      <w:r w:rsidR="0022664B">
        <w:t xml:space="preserve"> of each data frame.</w:t>
      </w:r>
    </w:p>
    <w:p w14:paraId="03BACA7E" w14:textId="78D20348" w:rsidR="00A661D6" w:rsidRDefault="00A661D6" w:rsidP="00313307">
      <w:pPr>
        <w:jc w:val="both"/>
      </w:pPr>
      <w:r>
        <w:t>A single</w:t>
      </w:r>
      <w:r w:rsidR="00CC2129">
        <w:t xml:space="preserve"> or two</w:t>
      </w:r>
      <w:r>
        <w:t xml:space="preserve"> data </w:t>
      </w:r>
      <w:proofErr w:type="gramStart"/>
      <w:r>
        <w:t>connection</w:t>
      </w:r>
      <w:r w:rsidR="00CC2129">
        <w:t xml:space="preserve">s </w:t>
      </w:r>
      <w:r>
        <w:t xml:space="preserve"> </w:t>
      </w:r>
      <w:r w:rsidR="00CC2129">
        <w:t>are</w:t>
      </w:r>
      <w:proofErr w:type="gramEnd"/>
      <w:r>
        <w:t xml:space="preserve"> needed.</w:t>
      </w:r>
    </w:p>
    <w:p w14:paraId="763345AF" w14:textId="3AA93C9B" w:rsidR="00BF3DAE" w:rsidRPr="00964DC0" w:rsidRDefault="00BF3DAE" w:rsidP="00313307">
      <w:pPr>
        <w:jc w:val="both"/>
      </w:pPr>
      <w:r>
        <w:t>Reduces costs and complexity.</w:t>
      </w:r>
    </w:p>
    <w:p w14:paraId="0A6372EB" w14:textId="395446D5" w:rsidR="001F4FCB" w:rsidRDefault="00CE7DD2" w:rsidP="00313307">
      <w:pPr>
        <w:pStyle w:val="Heading2"/>
        <w:jc w:val="both"/>
      </w:pPr>
      <w:r>
        <w:t>Parallel data transfer</w:t>
      </w:r>
    </w:p>
    <w:p w14:paraId="1582ECCA" w14:textId="77777777" w:rsidR="00BF3DAE" w:rsidRDefault="00BF3DAE" w:rsidP="00313307">
      <w:pPr>
        <w:jc w:val="both"/>
      </w:pPr>
    </w:p>
    <w:p w14:paraId="583AF1F3" w14:textId="77777777" w:rsidR="002E1B63" w:rsidRDefault="00842789" w:rsidP="00313307">
      <w:pPr>
        <w:jc w:val="both"/>
      </w:pPr>
      <w:r>
        <w:t>Bits in a</w:t>
      </w:r>
      <w:r w:rsidR="00083C0C">
        <w:t xml:space="preserve"> block of data is sent ‘in parallel’</w:t>
      </w:r>
      <w:r w:rsidR="00135FF4">
        <w:t xml:space="preserve"> to each</w:t>
      </w:r>
      <w:r>
        <w:t xml:space="preserve"> other rather </w:t>
      </w:r>
      <w:r w:rsidR="002E1B63">
        <w:t>than bit by bit.</w:t>
      </w:r>
    </w:p>
    <w:p w14:paraId="69D791D1" w14:textId="77777777" w:rsidR="00EB68BB" w:rsidRDefault="002E1B63" w:rsidP="00313307">
      <w:pPr>
        <w:jc w:val="both"/>
      </w:pPr>
      <w:r>
        <w:t xml:space="preserve">i.e. one single data frame is sent </w:t>
      </w:r>
      <w:r w:rsidR="00AE4C6C">
        <w:t xml:space="preserve">to the </w:t>
      </w:r>
      <w:proofErr w:type="gramStart"/>
      <w:r w:rsidR="00AE4C6C">
        <w:t xml:space="preserve">receiver </w:t>
      </w:r>
      <w:r w:rsidR="00BE7967">
        <w:t>,</w:t>
      </w:r>
      <w:proofErr w:type="gramEnd"/>
      <w:r w:rsidR="00BE7967">
        <w:t xml:space="preserve"> over multiple data connections ,(same as that of </w:t>
      </w:r>
      <w:r w:rsidR="00EB68BB">
        <w:t xml:space="preserve">number of bits in that frame.). </w:t>
      </w:r>
    </w:p>
    <w:p w14:paraId="7C665503" w14:textId="77777777" w:rsidR="00EB68BB" w:rsidRDefault="00EB68BB" w:rsidP="00313307">
      <w:pPr>
        <w:jc w:val="both"/>
      </w:pPr>
    </w:p>
    <w:p w14:paraId="4FB4EB26" w14:textId="77777777" w:rsidR="002B5BCC" w:rsidRDefault="00EB68BB" w:rsidP="00313307">
      <w:pPr>
        <w:jc w:val="both"/>
      </w:pPr>
      <w:r>
        <w:t xml:space="preserve">Thus, data is transferred frame wise </w:t>
      </w:r>
      <w:r w:rsidR="007255C9">
        <w:t xml:space="preserve">i.e. one block of data is transferred </w:t>
      </w:r>
      <w:r w:rsidR="002B5BCC">
        <w:t>after another rather than bit by bit.</w:t>
      </w:r>
    </w:p>
    <w:p w14:paraId="2DB925FC" w14:textId="77777777" w:rsidR="002B5BCC" w:rsidRDefault="002B5BCC" w:rsidP="00313307">
      <w:pPr>
        <w:jc w:val="both"/>
      </w:pPr>
    </w:p>
    <w:p w14:paraId="7018A403" w14:textId="77777777" w:rsidR="00BB5D49" w:rsidRDefault="002B5BCC" w:rsidP="00313307">
      <w:pPr>
        <w:jc w:val="both"/>
      </w:pPr>
      <w:r>
        <w:t xml:space="preserve">Is faster </w:t>
      </w:r>
      <w:r w:rsidR="00F4037D">
        <w:t>but requires need</w:t>
      </w:r>
      <w:r w:rsidR="00BB5D49">
        <w:t>s syncing of bits being received.</w:t>
      </w:r>
    </w:p>
    <w:p w14:paraId="16D33596" w14:textId="77777777" w:rsidR="00023C61" w:rsidRDefault="00023C61" w:rsidP="00313307">
      <w:pPr>
        <w:jc w:val="both"/>
      </w:pPr>
    </w:p>
    <w:p w14:paraId="118FDE20" w14:textId="275D5321" w:rsidR="00CE7DD2" w:rsidRDefault="003B3001" w:rsidP="00313307">
      <w:pPr>
        <w:jc w:val="both"/>
      </w:pPr>
      <w:proofErr w:type="gramStart"/>
      <w:r>
        <w:t>Resource:-</w:t>
      </w:r>
      <w:proofErr w:type="gramEnd"/>
      <w:r>
        <w:t xml:space="preserve"> </w:t>
      </w:r>
      <w:hyperlink r:id="rId12" w:history="1">
        <w:r w:rsidRPr="00A9283F">
          <w:rPr>
            <w:rStyle w:val="Hyperlink"/>
          </w:rPr>
          <w:t>https://www.contec.com/support/basic-knowledge/daq-control/serial-communicatin/</w:t>
        </w:r>
      </w:hyperlink>
    </w:p>
    <w:p w14:paraId="2D719696" w14:textId="35ECA550" w:rsidR="003B3001" w:rsidRDefault="00000000" w:rsidP="00313307">
      <w:pPr>
        <w:jc w:val="both"/>
      </w:pPr>
      <w:hyperlink r:id="rId13" w:history="1">
        <w:r w:rsidR="000A0749" w:rsidRPr="00A9283F">
          <w:rPr>
            <w:rStyle w:val="Hyperlink"/>
          </w:rPr>
          <w:t>https://massive.io/file-transfer/serial-vs-parallel-write-speed/</w:t>
        </w:r>
      </w:hyperlink>
    </w:p>
    <w:p w14:paraId="32D29AA3" w14:textId="3CECE52A" w:rsidR="000A0749" w:rsidRDefault="00000000" w:rsidP="00313307">
      <w:pPr>
        <w:jc w:val="both"/>
      </w:pPr>
      <w:hyperlink r:id="rId14" w:history="1">
        <w:r w:rsidR="000A0749" w:rsidRPr="00A9283F">
          <w:rPr>
            <w:rStyle w:val="Hyperlink"/>
          </w:rPr>
          <w:t>https://www.ibm.com/docs/en/aix/7.3?topic=communication-serial-parameters</w:t>
        </w:r>
      </w:hyperlink>
    </w:p>
    <w:p w14:paraId="63102B6B" w14:textId="77777777" w:rsidR="000A0749" w:rsidRDefault="000A0749" w:rsidP="00313307">
      <w:pPr>
        <w:jc w:val="both"/>
      </w:pPr>
    </w:p>
    <w:p w14:paraId="20FAE8A0" w14:textId="02AAC9FE" w:rsidR="009651E2" w:rsidRDefault="009651E2" w:rsidP="00313307">
      <w:pPr>
        <w:pStyle w:val="Heading1"/>
        <w:jc w:val="both"/>
      </w:pPr>
      <w:r w:rsidRPr="009651E2">
        <w:t>I2C and SPI communication protocol (in detail)</w:t>
      </w:r>
    </w:p>
    <w:p w14:paraId="4D7C3F12" w14:textId="7E21A91C" w:rsidR="00B6768F" w:rsidRDefault="00B6768F" w:rsidP="00313307">
      <w:pPr>
        <w:pStyle w:val="Heading2"/>
        <w:jc w:val="both"/>
      </w:pPr>
      <w:r>
        <w:t>I2C protocol</w:t>
      </w:r>
    </w:p>
    <w:p w14:paraId="6A6EBE13" w14:textId="77777777" w:rsidR="00AE4A82" w:rsidRPr="00AE4A82" w:rsidRDefault="00AE4A82" w:rsidP="00313307">
      <w:pPr>
        <w:jc w:val="both"/>
      </w:pPr>
    </w:p>
    <w:p w14:paraId="73C014A9" w14:textId="1CD9ED4D" w:rsidR="00B6768F" w:rsidRDefault="00AE4A82" w:rsidP="00313307">
      <w:pPr>
        <w:pStyle w:val="Heading3"/>
        <w:jc w:val="both"/>
      </w:pPr>
      <w:r>
        <w:t>Basic topology/physical layer</w:t>
      </w:r>
    </w:p>
    <w:p w14:paraId="16E1547A" w14:textId="3BFFA564" w:rsidR="00C24E69" w:rsidRDefault="00B81FCB" w:rsidP="00313307">
      <w:pPr>
        <w:jc w:val="both"/>
      </w:pPr>
      <w:r>
        <w:t xml:space="preserve">Inter </w:t>
      </w:r>
      <w:r w:rsidR="00C24E69">
        <w:t xml:space="preserve">Integrated </w:t>
      </w:r>
      <w:r>
        <w:t>circuit protocol</w:t>
      </w:r>
    </w:p>
    <w:p w14:paraId="43ED263A" w14:textId="3235F804" w:rsidR="00B6768F" w:rsidRDefault="00B6768F" w:rsidP="00313307">
      <w:pPr>
        <w:jc w:val="both"/>
      </w:pPr>
      <w:r>
        <w:t xml:space="preserve">It works on </w:t>
      </w:r>
      <w:r w:rsidR="00F45627">
        <w:t>the master-slave system of communication.</w:t>
      </w:r>
    </w:p>
    <w:p w14:paraId="0EFF83D2" w14:textId="48E00D65" w:rsidR="00F20010" w:rsidRDefault="00F20010" w:rsidP="00313307">
      <w:pPr>
        <w:jc w:val="both"/>
      </w:pPr>
      <w:r>
        <w:t xml:space="preserve">It has two </w:t>
      </w:r>
      <w:proofErr w:type="gramStart"/>
      <w:r>
        <w:t>lines</w:t>
      </w:r>
      <w:r w:rsidR="00620B00">
        <w:t>:-</w:t>
      </w:r>
      <w:proofErr w:type="gramEnd"/>
    </w:p>
    <w:p w14:paraId="7144E000" w14:textId="65B65B04" w:rsidR="00F20010" w:rsidRDefault="00F20010" w:rsidP="00313307">
      <w:pPr>
        <w:pStyle w:val="ListParagraph"/>
        <w:numPr>
          <w:ilvl w:val="0"/>
          <w:numId w:val="1"/>
        </w:numPr>
        <w:jc w:val="both"/>
      </w:pPr>
      <w:r>
        <w:lastRenderedPageBreak/>
        <w:t xml:space="preserve">SDA – Serial data </w:t>
      </w:r>
      <w:proofErr w:type="gramStart"/>
      <w:r>
        <w:t xml:space="preserve">line </w:t>
      </w:r>
      <w:r w:rsidR="00620B00">
        <w:t>,</w:t>
      </w:r>
      <w:proofErr w:type="gramEnd"/>
      <w:r w:rsidR="00620B00">
        <w:t xml:space="preserve"> bidirectional , to allow transfer of data from controller to slave system</w:t>
      </w:r>
    </w:p>
    <w:p w14:paraId="53B662E5" w14:textId="6AB880FB" w:rsidR="00620B00" w:rsidRDefault="00620B00" w:rsidP="00313307">
      <w:pPr>
        <w:pStyle w:val="ListParagraph"/>
        <w:numPr>
          <w:ilvl w:val="0"/>
          <w:numId w:val="1"/>
        </w:numPr>
        <w:jc w:val="both"/>
      </w:pPr>
      <w:r>
        <w:t xml:space="preserve">SCL – Serial Clock Signal, </w:t>
      </w:r>
      <w:r w:rsidR="00DF0753">
        <w:t>unidirectional.</w:t>
      </w:r>
    </w:p>
    <w:p w14:paraId="7CBF8375" w14:textId="120FF1F4" w:rsidR="00DF0753" w:rsidRDefault="00DF0753" w:rsidP="00313307">
      <w:pPr>
        <w:jc w:val="both"/>
      </w:pPr>
      <w:r>
        <w:t xml:space="preserve">Both the lines are connected to </w:t>
      </w:r>
      <w:proofErr w:type="spellStart"/>
      <w:r>
        <w:t>Vcc</w:t>
      </w:r>
      <w:proofErr w:type="spellEnd"/>
      <w:r>
        <w:t xml:space="preserve"> with </w:t>
      </w:r>
      <w:r w:rsidR="009D4AB3">
        <w:t>‘pull up’ resistor of ~Kohm resistances</w:t>
      </w:r>
    </w:p>
    <w:p w14:paraId="76D98473" w14:textId="493B4D91" w:rsidR="00A37446" w:rsidRDefault="00A37446" w:rsidP="00313307">
      <w:pPr>
        <w:jc w:val="both"/>
      </w:pPr>
      <w:r>
        <w:t xml:space="preserve">The </w:t>
      </w:r>
      <w:r w:rsidR="007B5087">
        <w:t>idle state of both lines is high.</w:t>
      </w:r>
    </w:p>
    <w:p w14:paraId="52E5B490" w14:textId="7F04EF9D" w:rsidR="007B5087" w:rsidRDefault="005F0ED5" w:rsidP="00313307">
      <w:pPr>
        <w:jc w:val="both"/>
      </w:pPr>
      <w:r>
        <w:t>Slave</w:t>
      </w:r>
      <w:r w:rsidR="00137DFD">
        <w:t xml:space="preserve"> devices can be added in any </w:t>
      </w:r>
      <w:r w:rsidR="003F3196">
        <w:t xml:space="preserve">position at </w:t>
      </w:r>
      <w:proofErr w:type="spellStart"/>
      <w:r w:rsidR="003F3196">
        <w:t>anytime</w:t>
      </w:r>
      <w:proofErr w:type="spellEnd"/>
      <w:r w:rsidR="00AE4A82">
        <w:t>.</w:t>
      </w:r>
    </w:p>
    <w:p w14:paraId="3B6961E4" w14:textId="77777777" w:rsidR="0070156C" w:rsidRDefault="0070156C" w:rsidP="00313307">
      <w:pPr>
        <w:jc w:val="both"/>
      </w:pPr>
    </w:p>
    <w:p w14:paraId="1B5C7DCE" w14:textId="77777777" w:rsidR="0070156C" w:rsidRDefault="0070156C" w:rsidP="00313307">
      <w:pPr>
        <w:jc w:val="both"/>
      </w:pPr>
      <w:r>
        <w:t>One such I2C system has multiple slave devices and may also have multiple controllers.</w:t>
      </w:r>
    </w:p>
    <w:p w14:paraId="45DCBDED" w14:textId="48CF3DB8" w:rsidR="0070156C" w:rsidRDefault="0070156C" w:rsidP="00313307">
      <w:pPr>
        <w:jc w:val="both"/>
      </w:pPr>
      <w:r>
        <w:t xml:space="preserve"> </w:t>
      </w:r>
      <w:proofErr w:type="gramStart"/>
      <w:r>
        <w:t>However</w:t>
      </w:r>
      <w:proofErr w:type="gramEnd"/>
      <w:r>
        <w:t xml:space="preserve"> number of slaves dependent on the available addresses (theoretical maximum of 2</w:t>
      </w:r>
      <w:r w:rsidR="00CE098E">
        <w:rPr>
          <w:vertAlign w:val="superscript"/>
        </w:rPr>
        <w:t>7</w:t>
      </w:r>
      <w:r>
        <w:t>).</w:t>
      </w:r>
    </w:p>
    <w:p w14:paraId="1B4BC3D0" w14:textId="77777777" w:rsidR="0070156C" w:rsidRDefault="0070156C" w:rsidP="00313307">
      <w:pPr>
        <w:jc w:val="both"/>
      </w:pPr>
    </w:p>
    <w:p w14:paraId="36967B2F" w14:textId="4C5E9948" w:rsidR="00F45627" w:rsidRDefault="00F20010" w:rsidP="00313307">
      <w:pPr>
        <w:jc w:val="both"/>
      </w:pPr>
      <w:r w:rsidRPr="00F20010">
        <w:rPr>
          <w:noProof/>
        </w:rPr>
        <w:drawing>
          <wp:inline distT="0" distB="0" distL="0" distR="0" wp14:anchorId="642B365F" wp14:editId="6AEEFDF7">
            <wp:extent cx="5731510" cy="2586990"/>
            <wp:effectExtent l="0" t="0" r="2540" b="3810"/>
            <wp:docPr id="1461815093" name="Picture 1461815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15093" name=""/>
                    <pic:cNvPicPr/>
                  </pic:nvPicPr>
                  <pic:blipFill>
                    <a:blip r:embed="rId15"/>
                    <a:stretch>
                      <a:fillRect/>
                    </a:stretch>
                  </pic:blipFill>
                  <pic:spPr>
                    <a:xfrm>
                      <a:off x="0" y="0"/>
                      <a:ext cx="5731510" cy="2586990"/>
                    </a:xfrm>
                    <a:prstGeom prst="rect">
                      <a:avLst/>
                    </a:prstGeom>
                  </pic:spPr>
                </pic:pic>
              </a:graphicData>
            </a:graphic>
          </wp:inline>
        </w:drawing>
      </w:r>
    </w:p>
    <w:p w14:paraId="6B7332B9" w14:textId="77777777" w:rsidR="00EF3C0A" w:rsidRDefault="00EF3C0A" w:rsidP="00313307">
      <w:pPr>
        <w:pStyle w:val="Heading3"/>
        <w:jc w:val="both"/>
      </w:pPr>
      <w:r>
        <w:t>Open drain</w:t>
      </w:r>
    </w:p>
    <w:p w14:paraId="3D6DC763" w14:textId="77777777" w:rsidR="00EF3C0A" w:rsidRDefault="00EF3C0A" w:rsidP="00313307">
      <w:pPr>
        <w:jc w:val="both"/>
      </w:pPr>
      <w:r>
        <w:t>An I2C device is connected to ground via an NMOS in an open drain connection.</w:t>
      </w:r>
    </w:p>
    <w:p w14:paraId="3786F543" w14:textId="77777777" w:rsidR="00EF3C0A" w:rsidRDefault="00EF3C0A" w:rsidP="00313307">
      <w:pPr>
        <w:jc w:val="both"/>
      </w:pPr>
      <w:r>
        <w:t xml:space="preserve">When </w:t>
      </w:r>
      <w:proofErr w:type="gramStart"/>
      <w:r>
        <w:t>the  NMOS</w:t>
      </w:r>
      <w:proofErr w:type="gramEnd"/>
      <w:r>
        <w:t xml:space="preserve"> is on it pulls, the SDA/SCL to ground </w:t>
      </w:r>
      <w:ins w:id="0" w:author="Microsoft Word" w:date="2023-10-31T20:06:00Z">
        <w:r>
          <w:t>.</w:t>
        </w:r>
      </w:ins>
    </w:p>
    <w:p w14:paraId="4F7BCC14" w14:textId="77777777" w:rsidR="00EF3C0A" w:rsidRDefault="00EF3C0A" w:rsidP="00313307">
      <w:pPr>
        <w:jc w:val="both"/>
      </w:pPr>
      <w:r>
        <w:t xml:space="preserve">When the NMOS is OFF the pull up resistor brings SDA/SCL to </w:t>
      </w:r>
      <w:proofErr w:type="spellStart"/>
      <w:r>
        <w:t>Vcc</w:t>
      </w:r>
      <w:proofErr w:type="spellEnd"/>
      <w:r>
        <w:t>.</w:t>
      </w:r>
    </w:p>
    <w:p w14:paraId="5B50F2B5" w14:textId="77777777" w:rsidR="00EF3C0A" w:rsidRDefault="00EF3C0A" w:rsidP="00313307">
      <w:pPr>
        <w:jc w:val="both"/>
      </w:pPr>
      <w:r>
        <w:t>The pull down is generally faster as NMOS pulls charge from SDA/SCL lines. While pull up is exponential rise dependent on resistor and capacitance of bus lines.</w:t>
      </w:r>
    </w:p>
    <w:p w14:paraId="4B7BE29E" w14:textId="77777777" w:rsidR="00EF3C0A" w:rsidRDefault="00EF3C0A" w:rsidP="00313307">
      <w:pPr>
        <w:jc w:val="both"/>
      </w:pPr>
      <w:r>
        <w:t>Low resistance= faster communication, more power</w:t>
      </w:r>
    </w:p>
    <w:p w14:paraId="6AB1B192" w14:textId="77777777" w:rsidR="00EF3C0A" w:rsidRDefault="00EF3C0A" w:rsidP="00313307">
      <w:pPr>
        <w:jc w:val="both"/>
      </w:pPr>
      <w:r>
        <w:t>High resistance= slower communication, less power</w:t>
      </w:r>
    </w:p>
    <w:p w14:paraId="3DF616A4" w14:textId="77777777" w:rsidR="00EF3C0A" w:rsidRPr="00566A60" w:rsidRDefault="00EF3C0A" w:rsidP="00313307">
      <w:pPr>
        <w:jc w:val="both"/>
      </w:pPr>
    </w:p>
    <w:p w14:paraId="24CF5AEF" w14:textId="77777777" w:rsidR="00EF3C0A" w:rsidRDefault="00EF3C0A" w:rsidP="00313307">
      <w:pPr>
        <w:jc w:val="both"/>
        <w:rPr>
          <w:noProof/>
        </w:rPr>
      </w:pPr>
      <w:r w:rsidRPr="00566A60">
        <w:rPr>
          <w:noProof/>
        </w:rPr>
        <w:lastRenderedPageBreak/>
        <w:drawing>
          <wp:inline distT="0" distB="0" distL="0" distR="0" wp14:anchorId="6D146D85" wp14:editId="43BA78D5">
            <wp:extent cx="2392887" cy="3589331"/>
            <wp:effectExtent l="0" t="0" r="7620" b="0"/>
            <wp:docPr id="1730673141" name="Picture 173067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3141" name=""/>
                    <pic:cNvPicPr/>
                  </pic:nvPicPr>
                  <pic:blipFill>
                    <a:blip r:embed="rId16"/>
                    <a:stretch>
                      <a:fillRect/>
                    </a:stretch>
                  </pic:blipFill>
                  <pic:spPr>
                    <a:xfrm>
                      <a:off x="0" y="0"/>
                      <a:ext cx="2392887" cy="3589331"/>
                    </a:xfrm>
                    <a:prstGeom prst="rect">
                      <a:avLst/>
                    </a:prstGeom>
                  </pic:spPr>
                </pic:pic>
              </a:graphicData>
            </a:graphic>
          </wp:inline>
        </w:drawing>
      </w:r>
      <w:r w:rsidRPr="005E3E50">
        <w:rPr>
          <w:noProof/>
        </w:rPr>
        <w:t xml:space="preserve"> </w:t>
      </w:r>
      <w:r w:rsidRPr="005E3E50">
        <w:rPr>
          <w:noProof/>
        </w:rPr>
        <w:drawing>
          <wp:inline distT="0" distB="0" distL="0" distR="0" wp14:anchorId="63BA6469" wp14:editId="00AAF29B">
            <wp:extent cx="2903472" cy="1379340"/>
            <wp:effectExtent l="0" t="0" r="0" b="0"/>
            <wp:docPr id="116959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2643" name=""/>
                    <pic:cNvPicPr/>
                  </pic:nvPicPr>
                  <pic:blipFill>
                    <a:blip r:embed="rId17"/>
                    <a:stretch>
                      <a:fillRect/>
                    </a:stretch>
                  </pic:blipFill>
                  <pic:spPr>
                    <a:xfrm>
                      <a:off x="0" y="0"/>
                      <a:ext cx="2903472" cy="1379340"/>
                    </a:xfrm>
                    <a:prstGeom prst="rect">
                      <a:avLst/>
                    </a:prstGeom>
                  </pic:spPr>
                </pic:pic>
              </a:graphicData>
            </a:graphic>
          </wp:inline>
        </w:drawing>
      </w:r>
    </w:p>
    <w:p w14:paraId="41E055FF" w14:textId="77777777" w:rsidR="00EF3C0A" w:rsidRDefault="00EF3C0A" w:rsidP="00313307">
      <w:pPr>
        <w:jc w:val="both"/>
        <w:rPr>
          <w:noProof/>
        </w:rPr>
      </w:pPr>
    </w:p>
    <w:p w14:paraId="564FE2F0" w14:textId="77777777" w:rsidR="00EF3C0A" w:rsidRDefault="00EF3C0A" w:rsidP="00313307">
      <w:pPr>
        <w:jc w:val="both"/>
        <w:rPr>
          <w:noProof/>
        </w:rPr>
      </w:pPr>
      <w:r>
        <w:rPr>
          <w:noProof/>
        </w:rPr>
        <w:t>Open drain is better than push-pull config as :-</w:t>
      </w:r>
    </w:p>
    <w:p w14:paraId="51C20015" w14:textId="77777777" w:rsidR="00EF3C0A" w:rsidRDefault="00EF3C0A" w:rsidP="00313307">
      <w:pPr>
        <w:jc w:val="both"/>
        <w:rPr>
          <w:noProof/>
        </w:rPr>
      </w:pPr>
      <w:r>
        <w:rPr>
          <w:noProof/>
        </w:rPr>
        <w:t>In open drain connection,devices’ outputs SDA/SCL can be connected together as any output that goes low pulls the whole output low. This  is a “wired-OR” connection.</w:t>
      </w:r>
    </w:p>
    <w:p w14:paraId="1A89F8E0" w14:textId="77777777" w:rsidR="00EF3C0A" w:rsidRDefault="00EF3C0A" w:rsidP="00313307">
      <w:pPr>
        <w:jc w:val="both"/>
        <w:rPr>
          <w:noProof/>
        </w:rPr>
      </w:pPr>
      <w:r>
        <w:rPr>
          <w:noProof/>
        </w:rPr>
        <w:t xml:space="preserve">In a Push-pull config, the devices has complimentary NMOS and PMOS that push-pull high or low . </w:t>
      </w:r>
    </w:p>
    <w:p w14:paraId="3A1D7BA6" w14:textId="77777777" w:rsidR="00EF3C0A" w:rsidRDefault="00EF3C0A" w:rsidP="00313307">
      <w:pPr>
        <w:jc w:val="both"/>
        <w:rPr>
          <w:noProof/>
        </w:rPr>
      </w:pPr>
      <w:r>
        <w:rPr>
          <w:noProof/>
        </w:rPr>
        <w:t xml:space="preserve">When one output is high and another is low, the BUS will have contention leading to the output being at an intermediate state. </w:t>
      </w:r>
    </w:p>
    <w:p w14:paraId="181D53B8" w14:textId="77777777" w:rsidR="00EF3C0A" w:rsidRDefault="00EF3C0A" w:rsidP="00313307">
      <w:pPr>
        <w:jc w:val="both"/>
        <w:rPr>
          <w:noProof/>
        </w:rPr>
      </w:pPr>
      <w:r>
        <w:rPr>
          <w:noProof/>
        </w:rPr>
        <w:t>The PMOS of one NMOS is connected to the PMOS of another via output. This would lead to a low impeadance path for current to flow through thereby damaging the device.</w:t>
      </w:r>
    </w:p>
    <w:p w14:paraId="3821671A" w14:textId="77777777" w:rsidR="00EF3C0A" w:rsidRDefault="00EF3C0A" w:rsidP="00313307">
      <w:pPr>
        <w:jc w:val="both"/>
        <w:rPr>
          <w:noProof/>
        </w:rPr>
      </w:pPr>
      <w:r w:rsidRPr="00EF3C0A">
        <w:rPr>
          <w:noProof/>
        </w:rPr>
        <w:lastRenderedPageBreak/>
        <w:drawing>
          <wp:inline distT="0" distB="0" distL="0" distR="0" wp14:anchorId="3929CB59" wp14:editId="136AE12A">
            <wp:extent cx="4808637" cy="3505504"/>
            <wp:effectExtent l="0" t="0" r="0" b="0"/>
            <wp:docPr id="87220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8624" name=""/>
                    <pic:cNvPicPr/>
                  </pic:nvPicPr>
                  <pic:blipFill>
                    <a:blip r:embed="rId18"/>
                    <a:stretch>
                      <a:fillRect/>
                    </a:stretch>
                  </pic:blipFill>
                  <pic:spPr>
                    <a:xfrm>
                      <a:off x="0" y="0"/>
                      <a:ext cx="4808637" cy="3505504"/>
                    </a:xfrm>
                    <a:prstGeom prst="rect">
                      <a:avLst/>
                    </a:prstGeom>
                  </pic:spPr>
                </pic:pic>
              </a:graphicData>
            </a:graphic>
          </wp:inline>
        </w:drawing>
      </w:r>
    </w:p>
    <w:p w14:paraId="747D1F31" w14:textId="77777777" w:rsidR="00EF3C0A" w:rsidRDefault="00EF3C0A" w:rsidP="00313307">
      <w:pPr>
        <w:jc w:val="both"/>
        <w:rPr>
          <w:noProof/>
        </w:rPr>
      </w:pPr>
    </w:p>
    <w:p w14:paraId="7F229754" w14:textId="77777777" w:rsidR="00EF3C0A" w:rsidRPr="00566A60" w:rsidRDefault="00EF3C0A" w:rsidP="00313307">
      <w:pPr>
        <w:jc w:val="both"/>
      </w:pPr>
    </w:p>
    <w:p w14:paraId="5C695F3F" w14:textId="77777777" w:rsidR="00EF3C0A" w:rsidRDefault="00EF3C0A" w:rsidP="00313307">
      <w:pPr>
        <w:jc w:val="both"/>
      </w:pPr>
    </w:p>
    <w:p w14:paraId="4592DDCF" w14:textId="77777777" w:rsidR="00F20010" w:rsidRDefault="00F20010" w:rsidP="00313307">
      <w:pPr>
        <w:jc w:val="both"/>
      </w:pPr>
    </w:p>
    <w:p w14:paraId="6B6C89F4" w14:textId="2C8D0676" w:rsidR="00F20010" w:rsidRDefault="0054585A" w:rsidP="00313307">
      <w:pPr>
        <w:pStyle w:val="Heading3"/>
        <w:jc w:val="both"/>
      </w:pPr>
      <w:r>
        <w:t>I2C Frames</w:t>
      </w:r>
    </w:p>
    <w:p w14:paraId="7EF1EE7B" w14:textId="4DD3BA0E" w:rsidR="0070156C" w:rsidRDefault="0054585A" w:rsidP="00313307">
      <w:pPr>
        <w:jc w:val="both"/>
      </w:pPr>
      <w:r>
        <w:t xml:space="preserve">Communications between the </w:t>
      </w:r>
      <w:r w:rsidR="0070156C">
        <w:t>controller and devices is done in frames of data.</w:t>
      </w:r>
    </w:p>
    <w:p w14:paraId="2FCD12E7" w14:textId="1AE4D958" w:rsidR="00AF303B" w:rsidRDefault="00AF303B" w:rsidP="00313307">
      <w:pPr>
        <w:jc w:val="both"/>
      </w:pPr>
      <w:r>
        <w:t xml:space="preserve">Half duplex </w:t>
      </w:r>
    </w:p>
    <w:p w14:paraId="5A1EDE00" w14:textId="6325A4D6" w:rsidR="0070156C" w:rsidRDefault="0070156C" w:rsidP="00313307">
      <w:pPr>
        <w:jc w:val="both"/>
      </w:pPr>
      <w:r>
        <w:t>SDA and SCL lines are interpreted as 1 or 0 corresponding to high and low.</w:t>
      </w:r>
    </w:p>
    <w:p w14:paraId="6D47CA1B" w14:textId="77777777" w:rsidR="005E6FC8" w:rsidRDefault="005E6FC8" w:rsidP="00313307">
      <w:pPr>
        <w:jc w:val="both"/>
      </w:pPr>
      <w:r>
        <w:t>SDA doesn’t change when SCL is rising or falling. SDA only transitions when SCL is low. This is to prevent misinterpretation of signal with start or stop condition.</w:t>
      </w:r>
    </w:p>
    <w:p w14:paraId="76215A27" w14:textId="77777777" w:rsidR="005E6FC8" w:rsidRDefault="005E6FC8" w:rsidP="00313307">
      <w:pPr>
        <w:jc w:val="both"/>
      </w:pPr>
    </w:p>
    <w:p w14:paraId="31E9B169" w14:textId="77777777" w:rsidR="005E6FC8" w:rsidRDefault="005E6FC8" w:rsidP="00313307">
      <w:pPr>
        <w:jc w:val="both"/>
      </w:pPr>
    </w:p>
    <w:p w14:paraId="256B181F" w14:textId="77777777" w:rsidR="0070156C" w:rsidRDefault="0070156C" w:rsidP="00313307">
      <w:pPr>
        <w:jc w:val="both"/>
      </w:pPr>
    </w:p>
    <w:p w14:paraId="5E148BAA" w14:textId="43B02487" w:rsidR="0070156C" w:rsidRDefault="0070156C" w:rsidP="00313307">
      <w:pPr>
        <w:jc w:val="both"/>
      </w:pPr>
      <w:r w:rsidRPr="0070156C">
        <w:rPr>
          <w:noProof/>
        </w:rPr>
        <w:lastRenderedPageBreak/>
        <w:drawing>
          <wp:inline distT="0" distB="0" distL="0" distR="0" wp14:anchorId="57763804" wp14:editId="0A6B6D9E">
            <wp:extent cx="5731510" cy="2123440"/>
            <wp:effectExtent l="0" t="0" r="2540" b="0"/>
            <wp:docPr id="1677643839" name="Picture 167764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43839" name=""/>
                    <pic:cNvPicPr/>
                  </pic:nvPicPr>
                  <pic:blipFill>
                    <a:blip r:embed="rId19"/>
                    <a:stretch>
                      <a:fillRect/>
                    </a:stretch>
                  </pic:blipFill>
                  <pic:spPr>
                    <a:xfrm>
                      <a:off x="0" y="0"/>
                      <a:ext cx="5731510" cy="2123440"/>
                    </a:xfrm>
                    <a:prstGeom prst="rect">
                      <a:avLst/>
                    </a:prstGeom>
                  </pic:spPr>
                </pic:pic>
              </a:graphicData>
            </a:graphic>
          </wp:inline>
        </w:drawing>
      </w:r>
    </w:p>
    <w:p w14:paraId="2EAA95B8" w14:textId="77777777" w:rsidR="0070156C" w:rsidRDefault="0070156C" w:rsidP="00313307">
      <w:pPr>
        <w:jc w:val="both"/>
      </w:pPr>
    </w:p>
    <w:p w14:paraId="381EC0A0" w14:textId="7A8CE8AC" w:rsidR="0070156C" w:rsidRDefault="00F17F09" w:rsidP="00313307">
      <w:pPr>
        <w:jc w:val="both"/>
      </w:pPr>
      <w:r>
        <w:t xml:space="preserve">Communication starts with a start condition. </w:t>
      </w:r>
    </w:p>
    <w:p w14:paraId="4D5AED07" w14:textId="2D74D2F2" w:rsidR="005734E5" w:rsidRDefault="005734E5" w:rsidP="00313307">
      <w:pPr>
        <w:jc w:val="both"/>
      </w:pPr>
      <w:r w:rsidRPr="005734E5">
        <w:rPr>
          <w:rStyle w:val="Heading4Char"/>
        </w:rPr>
        <w:t>Start condition</w:t>
      </w:r>
      <w:r>
        <w:t xml:space="preserve">- </w:t>
      </w:r>
    </w:p>
    <w:p w14:paraId="33C4086A" w14:textId="5391AA7D" w:rsidR="00997578" w:rsidRDefault="00355B05" w:rsidP="00313307">
      <w:pPr>
        <w:jc w:val="both"/>
      </w:pPr>
      <w:r>
        <w:t xml:space="preserve">The controller pulls down the SDA and then SCL to low </w:t>
      </w:r>
      <w:r w:rsidR="00997578">
        <w:t xml:space="preserve">to indicate and take control of the </w:t>
      </w:r>
      <w:r w:rsidR="00460927">
        <w:t>bus</w:t>
      </w:r>
      <w:r w:rsidR="001F0962">
        <w:t xml:space="preserve"> and</w:t>
      </w:r>
      <w:r w:rsidR="00997578">
        <w:t xml:space="preserve"> all the</w:t>
      </w:r>
      <w:r w:rsidR="001F0962">
        <w:t xml:space="preserve"> other</w:t>
      </w:r>
      <w:r w:rsidR="00997578">
        <w:t xml:space="preserve"> devices on the bus stops communicating.</w:t>
      </w:r>
      <w:r w:rsidR="002A74F7">
        <w:t xml:space="preserve"> This reduces the risk of two nodes talking on the bus at the same time.</w:t>
      </w:r>
    </w:p>
    <w:p w14:paraId="05459E2C" w14:textId="68D1C8B4" w:rsidR="00C87EDC" w:rsidRDefault="00C87EDC" w:rsidP="00313307">
      <w:pPr>
        <w:jc w:val="both"/>
      </w:pPr>
      <w:r>
        <w:t>The Master with the control starts sending clock single and starts the communication.</w:t>
      </w:r>
    </w:p>
    <w:p w14:paraId="30FCE7AD" w14:textId="397C5A77" w:rsidR="005734E5" w:rsidRDefault="005734E5" w:rsidP="00313307">
      <w:pPr>
        <w:pStyle w:val="Heading4"/>
        <w:jc w:val="both"/>
      </w:pPr>
      <w:r>
        <w:t>Slave address byte-</w:t>
      </w:r>
    </w:p>
    <w:p w14:paraId="7B7084FF" w14:textId="097EF358" w:rsidR="001F0962" w:rsidRDefault="001F0962" w:rsidP="00313307">
      <w:pPr>
        <w:jc w:val="both"/>
      </w:pPr>
      <w:r>
        <w:t xml:space="preserve">This is followed by the </w:t>
      </w:r>
      <w:r w:rsidR="00B614D3">
        <w:t xml:space="preserve">(generally </w:t>
      </w:r>
      <w:r w:rsidR="00CE098E">
        <w:t>7</w:t>
      </w:r>
      <w:r w:rsidR="00543703">
        <w:t>-bit</w:t>
      </w:r>
      <w:r w:rsidR="00B614D3">
        <w:t xml:space="preserve"> </w:t>
      </w:r>
      <w:proofErr w:type="spellStart"/>
      <w:r w:rsidR="00B614D3">
        <w:t>upto</w:t>
      </w:r>
      <w:proofErr w:type="spellEnd"/>
      <w:r w:rsidR="00B614D3">
        <w:t xml:space="preserve"> 10 bit)</w:t>
      </w:r>
      <w:r w:rsidR="00543703">
        <w:t xml:space="preserve"> slave address starting from MSB to LSB</w:t>
      </w:r>
      <w:r w:rsidR="0014420B">
        <w:t xml:space="preserve"> with which the master wants to read</w:t>
      </w:r>
      <w:r w:rsidR="004E0EE6">
        <w:t>/write to.</w:t>
      </w:r>
    </w:p>
    <w:p w14:paraId="4CD1D873" w14:textId="651F3BBF" w:rsidR="00D65FF7" w:rsidRDefault="00D65FF7" w:rsidP="00313307">
      <w:pPr>
        <w:jc w:val="both"/>
      </w:pPr>
      <w:r>
        <w:t>Each node on the bus has a unique address (fixed or somewhat changeable)</w:t>
      </w:r>
      <w:r w:rsidR="004E0EE6">
        <w:t>.</w:t>
      </w:r>
    </w:p>
    <w:p w14:paraId="5D1C2868" w14:textId="536ED3F5" w:rsidR="005E6FC8" w:rsidRDefault="00384423" w:rsidP="00313307">
      <w:pPr>
        <w:jc w:val="both"/>
      </w:pPr>
      <w:r>
        <w:t>The addre</w:t>
      </w:r>
      <w:r w:rsidR="00B614D3">
        <w:t xml:space="preserve">ss bits are followed by the Read write </w:t>
      </w:r>
      <w:proofErr w:type="gramStart"/>
      <w:r w:rsidR="00B614D3">
        <w:t xml:space="preserve">bit </w:t>
      </w:r>
      <w:r w:rsidR="002E117A">
        <w:t>.</w:t>
      </w:r>
      <w:proofErr w:type="gramEnd"/>
      <w:r w:rsidR="002E117A">
        <w:t xml:space="preserve"> 0 </w:t>
      </w:r>
      <w:r w:rsidR="00BE7E8C">
        <w:t xml:space="preserve">= master wants to </w:t>
      </w:r>
      <w:proofErr w:type="gramStart"/>
      <w:r w:rsidR="00BE7E8C">
        <w:t>write .</w:t>
      </w:r>
      <w:proofErr w:type="gramEnd"/>
      <w:r w:rsidR="00BE7E8C">
        <w:t xml:space="preserve"> 1= master wants to read.</w:t>
      </w:r>
      <w:r w:rsidR="00066C84">
        <w:t xml:space="preserve"> This bit is generally considered part of the address bits making it </w:t>
      </w:r>
      <w:r w:rsidR="00875DF2">
        <w:t xml:space="preserve">8 bits </w:t>
      </w:r>
      <w:proofErr w:type="spellStart"/>
      <w:r w:rsidR="00875DF2">
        <w:t>ie</w:t>
      </w:r>
      <w:proofErr w:type="spellEnd"/>
      <w:r w:rsidR="00875DF2">
        <w:t xml:space="preserve"> one byte long.</w:t>
      </w:r>
    </w:p>
    <w:p w14:paraId="3A04675E" w14:textId="77777777" w:rsidR="00BE7E8C" w:rsidRDefault="00BE7E8C" w:rsidP="00313307">
      <w:pPr>
        <w:jc w:val="both"/>
      </w:pPr>
    </w:p>
    <w:p w14:paraId="5C7238D6" w14:textId="0B0E0E60" w:rsidR="00C73AC6" w:rsidRDefault="00066C84" w:rsidP="00313307">
      <w:pPr>
        <w:jc w:val="both"/>
      </w:pPr>
      <w:r w:rsidRPr="005734E5">
        <w:rPr>
          <w:rStyle w:val="Heading4Char"/>
        </w:rPr>
        <w:t>ACK bit</w:t>
      </w:r>
      <w:r w:rsidR="00875DF2" w:rsidRPr="005734E5">
        <w:rPr>
          <w:rStyle w:val="Heading4Char"/>
        </w:rPr>
        <w:t>-</w:t>
      </w:r>
      <w:r w:rsidR="00875DF2">
        <w:t xml:space="preserve"> after every byte, </w:t>
      </w:r>
      <w:r w:rsidR="00526A56">
        <w:t xml:space="preserve">an acknowledgment bit is sent by the </w:t>
      </w:r>
      <w:proofErr w:type="gramStart"/>
      <w:r w:rsidR="00C73AC6">
        <w:t>receiver(</w:t>
      </w:r>
      <w:proofErr w:type="gramEnd"/>
      <w:r w:rsidR="00C73AC6">
        <w:t>either slave or master depending on whether reading or writing).</w:t>
      </w:r>
      <w:r w:rsidR="00B31E96">
        <w:t xml:space="preserve"> 0= </w:t>
      </w:r>
      <w:proofErr w:type="gramStart"/>
      <w:r w:rsidR="00B31E96">
        <w:t>ACK ,</w:t>
      </w:r>
      <w:proofErr w:type="gramEnd"/>
      <w:r w:rsidR="00B31E96">
        <w:t xml:space="preserve"> 1=NACK</w:t>
      </w:r>
      <w:r w:rsidR="00F658C9">
        <w:t>( negative ack)</w:t>
      </w:r>
      <w:r w:rsidR="00B31E96">
        <w:t xml:space="preserve">. </w:t>
      </w:r>
    </w:p>
    <w:p w14:paraId="32B13D20" w14:textId="24E8AB33" w:rsidR="00F658C9" w:rsidRDefault="00F658C9" w:rsidP="00313307">
      <w:pPr>
        <w:jc w:val="both"/>
      </w:pPr>
      <w:r>
        <w:t xml:space="preserve">If the receiver doesn’t sends the ACK bit, </w:t>
      </w:r>
      <w:proofErr w:type="spellStart"/>
      <w:r>
        <w:t>ie</w:t>
      </w:r>
      <w:proofErr w:type="spellEnd"/>
      <w:r>
        <w:t xml:space="preserve"> lack of </w:t>
      </w:r>
      <w:proofErr w:type="gramStart"/>
      <w:r>
        <w:t>response ,</w:t>
      </w:r>
      <w:proofErr w:type="gramEnd"/>
      <w:r>
        <w:t xml:space="preserve"> it is considered NACK (as idle SDA is high).</w:t>
      </w:r>
    </w:p>
    <w:p w14:paraId="516799BE" w14:textId="35DA4C1E" w:rsidR="00F658C9" w:rsidRDefault="009860FE" w:rsidP="00313307">
      <w:pPr>
        <w:jc w:val="both"/>
      </w:pPr>
      <w:r>
        <w:t>ACK sent a</w:t>
      </w:r>
      <w:r w:rsidR="00C8743D">
        <w:t>fter address byte by slave to indicate it exists on the bus and is ready to read/write.</w:t>
      </w:r>
    </w:p>
    <w:p w14:paraId="0074AB2E" w14:textId="2BDAD414" w:rsidR="00C8743D" w:rsidRDefault="00461A8D" w:rsidP="00313307">
      <w:pPr>
        <w:jc w:val="both"/>
      </w:pPr>
      <w:r>
        <w:t xml:space="preserve">ACK sent after data byte confirms data </w:t>
      </w:r>
      <w:r w:rsidR="0095677E">
        <w:t>is received.</w:t>
      </w:r>
    </w:p>
    <w:p w14:paraId="6FE21A12" w14:textId="77777777" w:rsidR="0095677E" w:rsidRDefault="0095677E" w:rsidP="00313307">
      <w:pPr>
        <w:jc w:val="both"/>
      </w:pPr>
    </w:p>
    <w:p w14:paraId="7B675F51" w14:textId="73D8B237" w:rsidR="004D3422" w:rsidRDefault="004D3422" w:rsidP="00313307">
      <w:pPr>
        <w:pStyle w:val="Heading4"/>
        <w:jc w:val="both"/>
      </w:pPr>
      <w:r>
        <w:t>Data Byte</w:t>
      </w:r>
    </w:p>
    <w:p w14:paraId="567EF0FA" w14:textId="4A796401" w:rsidR="004D3422" w:rsidRDefault="00533E29" w:rsidP="00313307">
      <w:pPr>
        <w:jc w:val="both"/>
      </w:pPr>
      <w:r>
        <w:t>Sent in 8 bits (MSB to LSB) followed by ACK bit.</w:t>
      </w:r>
    </w:p>
    <w:p w14:paraId="1217C346" w14:textId="6C7A7917" w:rsidR="00533E29" w:rsidRDefault="00B31A05" w:rsidP="00313307">
      <w:pPr>
        <w:jc w:val="both"/>
      </w:pPr>
      <w:r>
        <w:t>Multiple data bytes might be sent in a single i2c frame</w:t>
      </w:r>
      <w:r w:rsidR="00191E14">
        <w:t xml:space="preserve"> concatenated one after another with ACK bit for each byte in between.</w:t>
      </w:r>
    </w:p>
    <w:p w14:paraId="7EBA5A62" w14:textId="540D3B82" w:rsidR="006A2FCF" w:rsidRDefault="006A2FCF" w:rsidP="00313307">
      <w:pPr>
        <w:jc w:val="both"/>
      </w:pPr>
      <w:r>
        <w:t>The first data byte can be the register address where the data is to be written/ read.</w:t>
      </w:r>
    </w:p>
    <w:p w14:paraId="0BC5E1AF" w14:textId="77777777" w:rsidR="006A2FCF" w:rsidRDefault="006A2FCF" w:rsidP="00313307">
      <w:pPr>
        <w:jc w:val="both"/>
      </w:pPr>
    </w:p>
    <w:p w14:paraId="3F12AFDF" w14:textId="77777777" w:rsidR="00191E14" w:rsidRDefault="00191E14" w:rsidP="00313307">
      <w:pPr>
        <w:jc w:val="both"/>
      </w:pPr>
    </w:p>
    <w:p w14:paraId="6FF8107B" w14:textId="4C33C95E" w:rsidR="005734E5" w:rsidRDefault="005734E5" w:rsidP="00313307">
      <w:pPr>
        <w:pStyle w:val="Heading4"/>
        <w:jc w:val="both"/>
      </w:pPr>
      <w:r>
        <w:t>Stop condition</w:t>
      </w:r>
    </w:p>
    <w:p w14:paraId="7D7D1D4F" w14:textId="77777777" w:rsidR="005734E5" w:rsidRDefault="005734E5" w:rsidP="00313307">
      <w:pPr>
        <w:jc w:val="both"/>
      </w:pPr>
    </w:p>
    <w:p w14:paraId="0AF15BF2" w14:textId="77777777" w:rsidR="00ED0386" w:rsidRDefault="0091681E" w:rsidP="00313307">
      <w:pPr>
        <w:jc w:val="both"/>
      </w:pPr>
      <w:r>
        <w:t>Once the communication is done the SCL goes high followed by SDA</w:t>
      </w:r>
      <w:r w:rsidR="0091528F">
        <w:t xml:space="preserve"> going high and both remain high. This indicates that th</w:t>
      </w:r>
      <w:r w:rsidR="00ED0386">
        <w:t>e master is giving up control.</w:t>
      </w:r>
    </w:p>
    <w:p w14:paraId="140551CC" w14:textId="384A5E7B" w:rsidR="00537748" w:rsidRPr="00566A60" w:rsidRDefault="0091681E" w:rsidP="00313307">
      <w:pPr>
        <w:pStyle w:val="Heading3"/>
        <w:jc w:val="both"/>
      </w:pPr>
      <w:r>
        <w:t xml:space="preserve"> </w:t>
      </w:r>
    </w:p>
    <w:p w14:paraId="2C8B6A1B" w14:textId="026DC343" w:rsidR="0054585A" w:rsidRPr="0054585A" w:rsidRDefault="00FD6633" w:rsidP="00313307">
      <w:pPr>
        <w:jc w:val="both"/>
      </w:pPr>
      <w:r>
        <w:t xml:space="preserve"> </w:t>
      </w:r>
    </w:p>
    <w:p w14:paraId="04A976B9" w14:textId="6C6E62EE" w:rsidR="00F20010" w:rsidRDefault="00F20010" w:rsidP="00313307">
      <w:pPr>
        <w:jc w:val="both"/>
      </w:pPr>
      <w:proofErr w:type="gramStart"/>
      <w:r>
        <w:t>References:-</w:t>
      </w:r>
      <w:proofErr w:type="gramEnd"/>
      <w:r>
        <w:t xml:space="preserve"> </w:t>
      </w:r>
    </w:p>
    <w:p w14:paraId="77148146" w14:textId="07DA950B" w:rsidR="006A2FCF" w:rsidRDefault="00000000" w:rsidP="00313307">
      <w:pPr>
        <w:jc w:val="both"/>
      </w:pPr>
      <w:hyperlink r:id="rId20" w:history="1">
        <w:r w:rsidR="006A2FCF" w:rsidRPr="00A9283F">
          <w:rPr>
            <w:rStyle w:val="Hyperlink"/>
          </w:rPr>
          <w:t>https://www.ti.com/lit/an/slva704/slva704.pdf?ts=1698716072997&amp;ref_url=https%253A%252F%252Fwww.google.ca%252F</w:t>
        </w:r>
      </w:hyperlink>
    </w:p>
    <w:p w14:paraId="7C12C911" w14:textId="04862C65" w:rsidR="006A2FCF" w:rsidRDefault="00000000" w:rsidP="00313307">
      <w:pPr>
        <w:jc w:val="both"/>
      </w:pPr>
      <w:hyperlink r:id="rId21" w:history="1">
        <w:r w:rsidR="006A2FCF" w:rsidRPr="00A9283F">
          <w:rPr>
            <w:rStyle w:val="Hyperlink"/>
          </w:rPr>
          <w:t>https://www.youtube.com/watch?v=j9yx8LOslng</w:t>
        </w:r>
      </w:hyperlink>
    </w:p>
    <w:p w14:paraId="03067C39" w14:textId="1760B701" w:rsidR="00F57FAD" w:rsidRDefault="00000000" w:rsidP="00313307">
      <w:pPr>
        <w:jc w:val="both"/>
      </w:pPr>
      <w:hyperlink r:id="rId22" w:history="1">
        <w:r w:rsidR="00F57FAD" w:rsidRPr="00F33608">
          <w:rPr>
            <w:rStyle w:val="Hyperlink"/>
          </w:rPr>
          <w:t>https://web.archive.org/web/20210813122132/https://www.nxp.com/docs/en/user-guide/UM10204.pdf</w:t>
        </w:r>
      </w:hyperlink>
    </w:p>
    <w:p w14:paraId="6F523656" w14:textId="04A9D96A" w:rsidR="00F20010" w:rsidRDefault="00000000" w:rsidP="00313307">
      <w:pPr>
        <w:jc w:val="both"/>
      </w:pPr>
      <w:hyperlink r:id="rId23" w:history="1">
        <w:r w:rsidR="00F20010" w:rsidRPr="00A9283F">
          <w:rPr>
            <w:rStyle w:val="Hyperlink"/>
          </w:rPr>
          <w:t>https://www.youtube.com/watch?v=CAvawEcxoPU</w:t>
        </w:r>
      </w:hyperlink>
    </w:p>
    <w:p w14:paraId="6A7C7EAB" w14:textId="77777777" w:rsidR="00F20010" w:rsidRPr="00B6768F" w:rsidRDefault="00F20010" w:rsidP="00313307">
      <w:pPr>
        <w:jc w:val="both"/>
      </w:pPr>
    </w:p>
    <w:p w14:paraId="39D4D767" w14:textId="77777777" w:rsidR="001F4FCB" w:rsidRDefault="001F4FCB" w:rsidP="00313307">
      <w:pPr>
        <w:jc w:val="both"/>
      </w:pPr>
    </w:p>
    <w:p w14:paraId="17A6F0B5" w14:textId="6D1C7E76" w:rsidR="001F4FCB" w:rsidRDefault="0013233E" w:rsidP="00313307">
      <w:pPr>
        <w:pStyle w:val="Heading2"/>
        <w:jc w:val="both"/>
      </w:pPr>
      <w:r>
        <w:t>SPI Communication Protocol</w:t>
      </w:r>
    </w:p>
    <w:p w14:paraId="6C9C7648" w14:textId="16D02B9A" w:rsidR="003A30EF" w:rsidRDefault="003A30EF" w:rsidP="00313307">
      <w:pPr>
        <w:pStyle w:val="Heading3"/>
        <w:jc w:val="both"/>
      </w:pPr>
      <w:r>
        <w:t>SPI physical layer</w:t>
      </w:r>
    </w:p>
    <w:p w14:paraId="780D29EA" w14:textId="0FE4F696" w:rsidR="003A30EF" w:rsidRDefault="003A30EF" w:rsidP="00313307">
      <w:pPr>
        <w:jc w:val="both"/>
      </w:pPr>
      <w:r>
        <w:t>Has 4 wires</w:t>
      </w:r>
    </w:p>
    <w:p w14:paraId="3DC29E00" w14:textId="1B1EBFE8" w:rsidR="003A30EF" w:rsidRDefault="003A30EF" w:rsidP="00313307">
      <w:pPr>
        <w:jc w:val="both"/>
      </w:pPr>
      <w:r>
        <w:t>Has only one master but can have multiple slave nodes/devices.</w:t>
      </w:r>
    </w:p>
    <w:p w14:paraId="0A6AB5D9" w14:textId="78BD25AD" w:rsidR="003A30EF" w:rsidRDefault="003A30EF" w:rsidP="00313307">
      <w:pPr>
        <w:jc w:val="both"/>
      </w:pPr>
      <w:r>
        <w:t>Supports full duplex communication</w:t>
      </w:r>
    </w:p>
    <w:p w14:paraId="475CD6B3" w14:textId="7E80D8A0" w:rsidR="003A30EF" w:rsidRDefault="003A30EF" w:rsidP="00313307">
      <w:pPr>
        <w:jc w:val="both"/>
      </w:pPr>
      <w:r>
        <w:t>Loosely defined i.e. there is no specified frame formats.</w:t>
      </w:r>
    </w:p>
    <w:p w14:paraId="0C773299" w14:textId="038E0485" w:rsidR="003A30EF" w:rsidRDefault="003A30EF" w:rsidP="00313307">
      <w:pPr>
        <w:jc w:val="both"/>
      </w:pPr>
      <w:r>
        <w:t xml:space="preserve">Generally used for smarter devices (such as controllers) to talk to less smart </w:t>
      </w:r>
      <w:proofErr w:type="gramStart"/>
      <w:r>
        <w:t>devices( ADC</w:t>
      </w:r>
      <w:proofErr w:type="gramEnd"/>
      <w:r>
        <w:t>)</w:t>
      </w:r>
    </w:p>
    <w:p w14:paraId="15136B37" w14:textId="77777777" w:rsidR="003A30EF" w:rsidRDefault="003A30EF" w:rsidP="00313307">
      <w:pPr>
        <w:jc w:val="both"/>
      </w:pPr>
    </w:p>
    <w:p w14:paraId="45EBBC99" w14:textId="59EF1963" w:rsidR="003A30EF" w:rsidRDefault="003A30EF" w:rsidP="00313307">
      <w:pPr>
        <w:jc w:val="both"/>
      </w:pPr>
      <w:r>
        <w:t>The 4 wires are:</w:t>
      </w:r>
    </w:p>
    <w:p w14:paraId="32E59C94" w14:textId="08A24ABE" w:rsidR="003A30EF" w:rsidRDefault="003A30EF" w:rsidP="00313307">
      <w:pPr>
        <w:pStyle w:val="Heading4"/>
        <w:jc w:val="both"/>
      </w:pPr>
      <w:r>
        <w:t xml:space="preserve">Chip Select/ Slave </w:t>
      </w:r>
      <w:proofErr w:type="gramStart"/>
      <w:r>
        <w:t>Select  (</w:t>
      </w:r>
      <w:proofErr w:type="gramEnd"/>
      <w:r>
        <w:t>CS/SS):-</w:t>
      </w:r>
    </w:p>
    <w:p w14:paraId="1FA2E921" w14:textId="231548AD" w:rsidR="003A30EF" w:rsidRDefault="003A30EF" w:rsidP="00313307">
      <w:pPr>
        <w:jc w:val="both"/>
      </w:pPr>
      <w:r>
        <w:t xml:space="preserve">It’s </w:t>
      </w:r>
      <w:proofErr w:type="gramStart"/>
      <w:r>
        <w:t>a</w:t>
      </w:r>
      <w:proofErr w:type="gramEnd"/>
      <w:r>
        <w:t xml:space="preserve"> active low connection </w:t>
      </w:r>
    </w:p>
    <w:p w14:paraId="7C1586B4" w14:textId="585AD846" w:rsidR="003A30EF" w:rsidRDefault="003A30EF" w:rsidP="00313307">
      <w:pPr>
        <w:jc w:val="both"/>
      </w:pPr>
      <w:r>
        <w:t xml:space="preserve">It is pulled low by master to select a slave for communication </w:t>
      </w:r>
    </w:p>
    <w:p w14:paraId="049A60F9" w14:textId="3F375C9B" w:rsidR="003A30EF" w:rsidRDefault="003A30EF" w:rsidP="00313307">
      <w:pPr>
        <w:jc w:val="both"/>
      </w:pPr>
      <w:r>
        <w:t>It is kept low until the communication is in process and then allowed to return to idle high to indicate connection termination.</w:t>
      </w:r>
    </w:p>
    <w:p w14:paraId="31817307" w14:textId="1A91F7AC" w:rsidR="005631AC" w:rsidRDefault="005631AC" w:rsidP="00313307">
      <w:pPr>
        <w:jc w:val="both"/>
      </w:pPr>
      <w:r>
        <w:t>Simpler way to address targets. Unlike I2C</w:t>
      </w:r>
    </w:p>
    <w:p w14:paraId="184B2534" w14:textId="5CA953BE" w:rsidR="005631AC" w:rsidRDefault="005631AC" w:rsidP="00313307">
      <w:pPr>
        <w:jc w:val="both"/>
      </w:pPr>
      <w:r>
        <w:t>Single or multiple CS lines can be used to select multiple devices</w:t>
      </w:r>
    </w:p>
    <w:p w14:paraId="4D1CD35E" w14:textId="77777777" w:rsidR="005631AC" w:rsidRDefault="005631AC" w:rsidP="00313307">
      <w:pPr>
        <w:jc w:val="both"/>
      </w:pPr>
    </w:p>
    <w:p w14:paraId="360BE07E" w14:textId="042ABDE9" w:rsidR="005631AC" w:rsidRDefault="005631AC" w:rsidP="00313307">
      <w:pPr>
        <w:pStyle w:val="Heading4"/>
        <w:jc w:val="both"/>
      </w:pPr>
      <w:r>
        <w:lastRenderedPageBreak/>
        <w:t>Serial Clock (SCLK)</w:t>
      </w:r>
    </w:p>
    <w:p w14:paraId="613CF534" w14:textId="05360E25" w:rsidR="005631AC" w:rsidRDefault="005631AC" w:rsidP="00313307">
      <w:pPr>
        <w:jc w:val="both"/>
      </w:pPr>
      <w:r>
        <w:t xml:space="preserve">Clock is </w:t>
      </w:r>
      <w:proofErr w:type="gramStart"/>
      <w:r>
        <w:t>generated  by</w:t>
      </w:r>
      <w:proofErr w:type="gramEnd"/>
      <w:r>
        <w:t xml:space="preserve"> the master only.</w:t>
      </w:r>
    </w:p>
    <w:p w14:paraId="1586E72B" w14:textId="16CD3D54" w:rsidR="005631AC" w:rsidRDefault="005631AC" w:rsidP="00313307">
      <w:pPr>
        <w:jc w:val="both"/>
      </w:pPr>
      <w:r>
        <w:t xml:space="preserve">Faster </w:t>
      </w:r>
      <w:proofErr w:type="gramStart"/>
      <w:r>
        <w:t>speed(</w:t>
      </w:r>
      <w:proofErr w:type="gramEnd"/>
      <w:r>
        <w:t>in MHz) thus faster sampling and communication.</w:t>
      </w:r>
    </w:p>
    <w:p w14:paraId="247D4AEA" w14:textId="68C0C9C7" w:rsidR="005631AC" w:rsidRDefault="005631AC" w:rsidP="00313307">
      <w:pPr>
        <w:jc w:val="both"/>
      </w:pPr>
      <w:r>
        <w:t>Clock can be idle low or idle high and data can be sampled at rising or falling edge.</w:t>
      </w:r>
    </w:p>
    <w:p w14:paraId="5F357976" w14:textId="5308AEB4" w:rsidR="005631AC" w:rsidRDefault="00EF3F8A" w:rsidP="00313307">
      <w:pPr>
        <w:jc w:val="both"/>
      </w:pPr>
      <w:r>
        <w:t xml:space="preserve">Based on idle state and sampling timing, there are 4 </w:t>
      </w:r>
      <w:r w:rsidR="00323EEC">
        <w:t>modes</w:t>
      </w:r>
      <w:r>
        <w:t xml:space="preserve"> of SPI</w:t>
      </w:r>
    </w:p>
    <w:p w14:paraId="6EF4990E" w14:textId="77777777" w:rsidR="00EF3F8A" w:rsidRDefault="00EF3F8A" w:rsidP="00313307">
      <w:pPr>
        <w:pStyle w:val="Heading4"/>
        <w:jc w:val="both"/>
      </w:pPr>
    </w:p>
    <w:p w14:paraId="6C500584" w14:textId="51543577" w:rsidR="00EF3F8A" w:rsidRDefault="00EF3F8A" w:rsidP="00313307">
      <w:pPr>
        <w:pStyle w:val="Heading4"/>
        <w:jc w:val="both"/>
      </w:pPr>
      <w:r>
        <w:t>Master Out Slave In (MOSI)</w:t>
      </w:r>
    </w:p>
    <w:p w14:paraId="00D93CD7" w14:textId="3D6500FB" w:rsidR="00EF3F8A" w:rsidRDefault="00EF3F8A" w:rsidP="00313307">
      <w:pPr>
        <w:jc w:val="both"/>
      </w:pPr>
      <w:r>
        <w:t>On this wire the Master sends data that is to be read/ written onto the selected slave</w:t>
      </w:r>
    </w:p>
    <w:p w14:paraId="41177ECE" w14:textId="6AE6E59F" w:rsidR="00EF3F8A" w:rsidRDefault="00EF3F8A" w:rsidP="00313307">
      <w:pPr>
        <w:jc w:val="both"/>
      </w:pPr>
      <w:r>
        <w:t>Data is sent either MSB or LSB first based on implementation</w:t>
      </w:r>
    </w:p>
    <w:p w14:paraId="48276463" w14:textId="3A1936B9" w:rsidR="00EF3F8A" w:rsidRDefault="00EF3F8A" w:rsidP="00313307">
      <w:pPr>
        <w:jc w:val="both"/>
      </w:pPr>
      <w:r>
        <w:t>Multiple bytes can be sent sequentially to the Slave as the CS is held low.</w:t>
      </w:r>
    </w:p>
    <w:p w14:paraId="04FC5761" w14:textId="289B2BC8" w:rsidR="00EF3F8A" w:rsidRDefault="00EF3F8A" w:rsidP="00313307">
      <w:pPr>
        <w:pStyle w:val="Heading4"/>
        <w:jc w:val="both"/>
      </w:pPr>
      <w:r>
        <w:t>Master In Slave Out (MISO)</w:t>
      </w:r>
    </w:p>
    <w:p w14:paraId="55FB9A05" w14:textId="09C9AAB3" w:rsidR="00EF3F8A" w:rsidRDefault="00EF3F8A" w:rsidP="00313307">
      <w:pPr>
        <w:jc w:val="both"/>
      </w:pPr>
      <w:r>
        <w:t>Used to send data from Slave to Master</w:t>
      </w:r>
    </w:p>
    <w:p w14:paraId="1D7CEFDA" w14:textId="0730CDFD" w:rsidR="00EF3F8A" w:rsidRPr="00EF3F8A" w:rsidRDefault="00EF3F8A" w:rsidP="00313307">
      <w:pPr>
        <w:jc w:val="both"/>
      </w:pPr>
      <w:r>
        <w:t>As slave doesn’t generate its own Clock signal, the Master must know in advance or by q</w:t>
      </w:r>
      <w:r w:rsidR="00323EEC">
        <w:t>uery to the slave.</w:t>
      </w:r>
    </w:p>
    <w:p w14:paraId="6F5DA786" w14:textId="12B5C910" w:rsidR="003A30EF" w:rsidRDefault="003A30EF" w:rsidP="00313307">
      <w:pPr>
        <w:jc w:val="both"/>
      </w:pPr>
      <w:r w:rsidRPr="003A30EF">
        <w:rPr>
          <w:noProof/>
        </w:rPr>
        <w:drawing>
          <wp:inline distT="0" distB="0" distL="0" distR="0" wp14:anchorId="62EF330B" wp14:editId="0D860ABC">
            <wp:extent cx="3924640" cy="2926334"/>
            <wp:effectExtent l="0" t="0" r="0" b="7620"/>
            <wp:docPr id="78809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97203" name=""/>
                    <pic:cNvPicPr/>
                  </pic:nvPicPr>
                  <pic:blipFill>
                    <a:blip r:embed="rId24"/>
                    <a:stretch>
                      <a:fillRect/>
                    </a:stretch>
                  </pic:blipFill>
                  <pic:spPr>
                    <a:xfrm>
                      <a:off x="0" y="0"/>
                      <a:ext cx="3924640" cy="2926334"/>
                    </a:xfrm>
                    <a:prstGeom prst="rect">
                      <a:avLst/>
                    </a:prstGeom>
                  </pic:spPr>
                </pic:pic>
              </a:graphicData>
            </a:graphic>
          </wp:inline>
        </w:drawing>
      </w:r>
    </w:p>
    <w:p w14:paraId="1F82251F" w14:textId="3299FE72" w:rsidR="00323EEC" w:rsidRDefault="00323EEC" w:rsidP="00313307">
      <w:pPr>
        <w:pStyle w:val="Heading3"/>
        <w:jc w:val="both"/>
      </w:pPr>
      <w:r>
        <w:t>Clock polarity and clock phase</w:t>
      </w:r>
    </w:p>
    <w:p w14:paraId="621F8802" w14:textId="77777777" w:rsidR="00323EEC" w:rsidRDefault="00323EEC" w:rsidP="00313307">
      <w:pPr>
        <w:jc w:val="both"/>
      </w:pPr>
      <w:r>
        <w:t>Based on the clock polarity (i.e. idle low or idle high) and clock phase (rising or falling edge / leading or trailing edge) the SPI has 4 modes.</w:t>
      </w:r>
    </w:p>
    <w:p w14:paraId="1500E8D0" w14:textId="77777777" w:rsidR="00323EEC" w:rsidRDefault="00323EEC" w:rsidP="00313307">
      <w:pPr>
        <w:jc w:val="both"/>
      </w:pPr>
      <w:r>
        <w:t>Clock polarity is selected for by CPOL bit.</w:t>
      </w:r>
    </w:p>
    <w:p w14:paraId="02C4BC52" w14:textId="77777777" w:rsidR="00323EEC" w:rsidRDefault="00323EEC" w:rsidP="00313307">
      <w:pPr>
        <w:jc w:val="both"/>
      </w:pPr>
      <w:r>
        <w:t>If CPOL= 0 then idle low, active high (</w:t>
      </w:r>
      <w:proofErr w:type="spellStart"/>
      <w:r>
        <w:t>non inverted</w:t>
      </w:r>
      <w:proofErr w:type="spellEnd"/>
      <w:r>
        <w:t>)</w:t>
      </w:r>
    </w:p>
    <w:p w14:paraId="517F3CD1" w14:textId="77777777" w:rsidR="00323EEC" w:rsidRDefault="00323EEC" w:rsidP="00313307">
      <w:pPr>
        <w:jc w:val="both"/>
      </w:pPr>
      <w:r>
        <w:t>If CPOL=1 then idle high, active low (inverted)</w:t>
      </w:r>
    </w:p>
    <w:p w14:paraId="37F25593" w14:textId="77777777" w:rsidR="00323EEC" w:rsidRDefault="00323EEC" w:rsidP="00313307">
      <w:pPr>
        <w:jc w:val="both"/>
      </w:pPr>
    </w:p>
    <w:p w14:paraId="154C29AD" w14:textId="77777777" w:rsidR="00323EEC" w:rsidRDefault="00323EEC" w:rsidP="00313307">
      <w:pPr>
        <w:jc w:val="both"/>
      </w:pPr>
      <w:r>
        <w:t>Clock phase is checked by CPHA bit</w:t>
      </w:r>
    </w:p>
    <w:p w14:paraId="0C0BE90D" w14:textId="77777777" w:rsidR="00323EEC" w:rsidRDefault="00323EEC" w:rsidP="00313307">
      <w:pPr>
        <w:jc w:val="both"/>
      </w:pPr>
      <w:r>
        <w:t xml:space="preserve">If CPHA=0 then leading edge is used to sample the data </w:t>
      </w:r>
    </w:p>
    <w:p w14:paraId="5C4C7058" w14:textId="77777777" w:rsidR="00323EEC" w:rsidRDefault="00323EEC" w:rsidP="00313307">
      <w:pPr>
        <w:jc w:val="both"/>
      </w:pPr>
      <w:r>
        <w:lastRenderedPageBreak/>
        <w:t>If CPHA=1 then trailing edge</w:t>
      </w:r>
    </w:p>
    <w:p w14:paraId="499695C2" w14:textId="77777777" w:rsidR="00323EEC" w:rsidRDefault="00323EEC" w:rsidP="00313307">
      <w:pPr>
        <w:jc w:val="both"/>
      </w:pPr>
    </w:p>
    <w:p w14:paraId="4E6A0730" w14:textId="77777777" w:rsidR="00323EEC" w:rsidRDefault="00323EEC" w:rsidP="00313307">
      <w:pPr>
        <w:jc w:val="both"/>
      </w:pPr>
    </w:p>
    <w:p w14:paraId="3CE74492" w14:textId="77777777" w:rsidR="00323EEC" w:rsidRDefault="00323EEC" w:rsidP="00313307">
      <w:pPr>
        <w:jc w:val="both"/>
      </w:pPr>
      <w:r>
        <w:t xml:space="preserve">This creates the 4 modes as </w:t>
      </w:r>
      <w:proofErr w:type="gramStart"/>
      <w:r>
        <w:t>follows :</w:t>
      </w:r>
      <w:proofErr w:type="gramEnd"/>
      <w:r>
        <w:t>-</w:t>
      </w:r>
    </w:p>
    <w:p w14:paraId="19BAEB0E" w14:textId="77777777" w:rsidR="00D6165B" w:rsidRDefault="00D6165B" w:rsidP="00313307">
      <w:pPr>
        <w:jc w:val="both"/>
      </w:pPr>
      <w:r w:rsidRPr="00D6165B">
        <w:rPr>
          <w:noProof/>
        </w:rPr>
        <w:drawing>
          <wp:inline distT="0" distB="0" distL="0" distR="0" wp14:anchorId="60C96452" wp14:editId="291A7BE7">
            <wp:extent cx="5639289" cy="5700254"/>
            <wp:effectExtent l="0" t="0" r="0" b="0"/>
            <wp:docPr id="142160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8642" name=""/>
                    <pic:cNvPicPr/>
                  </pic:nvPicPr>
                  <pic:blipFill>
                    <a:blip r:embed="rId25"/>
                    <a:stretch>
                      <a:fillRect/>
                    </a:stretch>
                  </pic:blipFill>
                  <pic:spPr>
                    <a:xfrm>
                      <a:off x="0" y="0"/>
                      <a:ext cx="5639289" cy="5700254"/>
                    </a:xfrm>
                    <a:prstGeom prst="rect">
                      <a:avLst/>
                    </a:prstGeom>
                  </pic:spPr>
                </pic:pic>
              </a:graphicData>
            </a:graphic>
          </wp:inline>
        </w:drawing>
      </w:r>
    </w:p>
    <w:p w14:paraId="2B8773EA" w14:textId="61C10851" w:rsidR="00D6165B" w:rsidRDefault="00D6165B" w:rsidP="00313307">
      <w:pPr>
        <w:jc w:val="both"/>
      </w:pPr>
      <w:r>
        <w:t xml:space="preserve">4 modes in </w:t>
      </w:r>
      <w:proofErr w:type="gramStart"/>
      <w:r>
        <w:t>detail:-</w:t>
      </w:r>
      <w:proofErr w:type="gramEnd"/>
    </w:p>
    <w:p w14:paraId="676C0E21" w14:textId="77777777" w:rsidR="00D6165B" w:rsidRDefault="00D6165B" w:rsidP="00313307">
      <w:pPr>
        <w:jc w:val="both"/>
      </w:pPr>
    </w:p>
    <w:p w14:paraId="459A23A7" w14:textId="06EBD076" w:rsidR="001F4FCB" w:rsidRDefault="00D6165B" w:rsidP="00313307">
      <w:pPr>
        <w:jc w:val="both"/>
      </w:pPr>
      <w:r w:rsidRPr="00D6165B">
        <w:rPr>
          <w:noProof/>
        </w:rPr>
        <w:lastRenderedPageBreak/>
        <w:drawing>
          <wp:inline distT="0" distB="0" distL="0" distR="0" wp14:anchorId="740E88BD" wp14:editId="6CA0BDDB">
            <wp:extent cx="5563082" cy="1905165"/>
            <wp:effectExtent l="0" t="0" r="0" b="0"/>
            <wp:docPr id="140983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5315" name=""/>
                    <pic:cNvPicPr/>
                  </pic:nvPicPr>
                  <pic:blipFill>
                    <a:blip r:embed="rId26"/>
                    <a:stretch>
                      <a:fillRect/>
                    </a:stretch>
                  </pic:blipFill>
                  <pic:spPr>
                    <a:xfrm>
                      <a:off x="0" y="0"/>
                      <a:ext cx="5563082" cy="1905165"/>
                    </a:xfrm>
                    <a:prstGeom prst="rect">
                      <a:avLst/>
                    </a:prstGeom>
                  </pic:spPr>
                </pic:pic>
              </a:graphicData>
            </a:graphic>
          </wp:inline>
        </w:drawing>
      </w:r>
      <w:r w:rsidR="00323EEC">
        <w:t xml:space="preserve"> </w:t>
      </w:r>
    </w:p>
    <w:p w14:paraId="2D57E34F" w14:textId="02D37B71" w:rsidR="00D6165B" w:rsidRDefault="00D6165B" w:rsidP="00313307">
      <w:pPr>
        <w:jc w:val="both"/>
      </w:pPr>
      <w:r>
        <w:t>In the above waveform, clock is active low thus CPOL=0</w:t>
      </w:r>
    </w:p>
    <w:p w14:paraId="7A7DB1B2" w14:textId="0ECBCDE9" w:rsidR="00D6165B" w:rsidRDefault="00D6165B" w:rsidP="00313307">
      <w:pPr>
        <w:jc w:val="both"/>
      </w:pPr>
      <w:r>
        <w:t xml:space="preserve">Now if data is to be sampled on rising </w:t>
      </w:r>
      <w:proofErr w:type="gramStart"/>
      <w:r>
        <w:t>edge(</w:t>
      </w:r>
      <w:proofErr w:type="gramEnd"/>
      <w:r>
        <w:t xml:space="preserve">orange line)  =&gt; leading edge thus CPHA=0 </w:t>
      </w:r>
    </w:p>
    <w:p w14:paraId="3A913FE9" w14:textId="5E530D4E" w:rsidR="00D6165B" w:rsidRDefault="00D6165B" w:rsidP="00313307">
      <w:pPr>
        <w:jc w:val="both"/>
      </w:pPr>
      <w:r>
        <w:t>Hence this will be SPI mode 0</w:t>
      </w:r>
    </w:p>
    <w:p w14:paraId="2EF69118" w14:textId="77777777" w:rsidR="00D6165B" w:rsidRDefault="00D6165B" w:rsidP="00313307">
      <w:pPr>
        <w:jc w:val="both"/>
      </w:pPr>
    </w:p>
    <w:p w14:paraId="74095808" w14:textId="2E673923" w:rsidR="00D6165B" w:rsidRDefault="00D6165B" w:rsidP="00313307">
      <w:pPr>
        <w:jc w:val="both"/>
      </w:pPr>
      <w:r>
        <w:t xml:space="preserve">Now if the data is to be sampled on falling edge (blue </w:t>
      </w:r>
      <w:proofErr w:type="gramStart"/>
      <w:r>
        <w:t>line )</w:t>
      </w:r>
      <w:proofErr w:type="gramEnd"/>
      <w:r>
        <w:t xml:space="preserve"> =&gt; trailing edge this CPHA=1</w:t>
      </w:r>
    </w:p>
    <w:p w14:paraId="49F2C2F1" w14:textId="473D1144" w:rsidR="00D6165B" w:rsidRDefault="00D6165B" w:rsidP="00313307">
      <w:pPr>
        <w:jc w:val="both"/>
      </w:pPr>
      <w:r>
        <w:t>Hence this will be SPI mode 1</w:t>
      </w:r>
    </w:p>
    <w:p w14:paraId="13CBC688" w14:textId="77777777" w:rsidR="00D6165B" w:rsidRDefault="00D6165B" w:rsidP="00313307">
      <w:pPr>
        <w:jc w:val="both"/>
      </w:pPr>
    </w:p>
    <w:p w14:paraId="14887316" w14:textId="7D114D18" w:rsidR="00D6165B" w:rsidRDefault="00D6165B" w:rsidP="00313307">
      <w:pPr>
        <w:jc w:val="both"/>
      </w:pPr>
      <w:r w:rsidRPr="00D6165B">
        <w:rPr>
          <w:noProof/>
        </w:rPr>
        <w:drawing>
          <wp:inline distT="0" distB="0" distL="0" distR="0" wp14:anchorId="0B993FAF" wp14:editId="112CC1BE">
            <wp:extent cx="5730737" cy="1943268"/>
            <wp:effectExtent l="0" t="0" r="3810" b="0"/>
            <wp:docPr id="66542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22851" name=""/>
                    <pic:cNvPicPr/>
                  </pic:nvPicPr>
                  <pic:blipFill>
                    <a:blip r:embed="rId27"/>
                    <a:stretch>
                      <a:fillRect/>
                    </a:stretch>
                  </pic:blipFill>
                  <pic:spPr>
                    <a:xfrm>
                      <a:off x="0" y="0"/>
                      <a:ext cx="5730737" cy="1943268"/>
                    </a:xfrm>
                    <a:prstGeom prst="rect">
                      <a:avLst/>
                    </a:prstGeom>
                  </pic:spPr>
                </pic:pic>
              </a:graphicData>
            </a:graphic>
          </wp:inline>
        </w:drawing>
      </w:r>
    </w:p>
    <w:p w14:paraId="222E6ACE" w14:textId="1A9FFC71" w:rsidR="00D6165B" w:rsidRDefault="00D6165B" w:rsidP="00313307">
      <w:pPr>
        <w:jc w:val="both"/>
      </w:pPr>
      <w:r>
        <w:t>In the above waveform, clock is active low thus CPOL=1</w:t>
      </w:r>
    </w:p>
    <w:p w14:paraId="69C42FA9" w14:textId="77777777" w:rsidR="00D6165B" w:rsidRDefault="00D6165B" w:rsidP="00313307">
      <w:pPr>
        <w:jc w:val="both"/>
      </w:pPr>
      <w:r>
        <w:t xml:space="preserve">Now if data is to be sampled on rising </w:t>
      </w:r>
      <w:proofErr w:type="gramStart"/>
      <w:r>
        <w:t>edge(</w:t>
      </w:r>
      <w:proofErr w:type="gramEnd"/>
      <w:r>
        <w:t xml:space="preserve">orange line)  =&gt; leading edge thus CPHA=0 </w:t>
      </w:r>
    </w:p>
    <w:p w14:paraId="26654388" w14:textId="3AB905B1" w:rsidR="00D6165B" w:rsidRDefault="00D6165B" w:rsidP="00313307">
      <w:pPr>
        <w:jc w:val="both"/>
      </w:pPr>
      <w:r>
        <w:t>Hence this will be SPI mode 2</w:t>
      </w:r>
    </w:p>
    <w:p w14:paraId="15DC89C8" w14:textId="77777777" w:rsidR="00D6165B" w:rsidRDefault="00D6165B" w:rsidP="00313307">
      <w:pPr>
        <w:jc w:val="both"/>
      </w:pPr>
    </w:p>
    <w:p w14:paraId="489E7B2C" w14:textId="77777777" w:rsidR="00D6165B" w:rsidRDefault="00D6165B" w:rsidP="00313307">
      <w:pPr>
        <w:jc w:val="both"/>
      </w:pPr>
      <w:r>
        <w:t xml:space="preserve">Now if the data is to be sampled on falling edge (blue </w:t>
      </w:r>
      <w:proofErr w:type="gramStart"/>
      <w:r>
        <w:t>line )</w:t>
      </w:r>
      <w:proofErr w:type="gramEnd"/>
      <w:r>
        <w:t xml:space="preserve"> =&gt; trailing edge this CPHA=1</w:t>
      </w:r>
    </w:p>
    <w:p w14:paraId="02E825B3" w14:textId="3EE3CBC5" w:rsidR="00D6165B" w:rsidRDefault="00D6165B" w:rsidP="00313307">
      <w:pPr>
        <w:jc w:val="both"/>
      </w:pPr>
      <w:r>
        <w:t>Hence this will be SPI mode 3</w:t>
      </w:r>
    </w:p>
    <w:p w14:paraId="1776ACDE" w14:textId="77777777" w:rsidR="00D6165B" w:rsidRDefault="00D6165B" w:rsidP="00313307">
      <w:pPr>
        <w:jc w:val="both"/>
      </w:pPr>
    </w:p>
    <w:p w14:paraId="18E0950D" w14:textId="45DBDDD0" w:rsidR="00323EEC" w:rsidRPr="00C82A02" w:rsidRDefault="00323EEC" w:rsidP="00313307">
      <w:pPr>
        <w:pStyle w:val="Heading4"/>
        <w:jc w:val="both"/>
      </w:pPr>
    </w:p>
    <w:p w14:paraId="09D9AB50" w14:textId="03D4B7F3" w:rsidR="00E81598" w:rsidRDefault="00D6165B" w:rsidP="00313307">
      <w:pPr>
        <w:pStyle w:val="Heading3"/>
        <w:jc w:val="both"/>
      </w:pPr>
      <w:r>
        <w:t>Multi Slave configurations</w:t>
      </w:r>
    </w:p>
    <w:p w14:paraId="5C59D6B0" w14:textId="77777777" w:rsidR="00D6165B" w:rsidRDefault="00D6165B" w:rsidP="00313307">
      <w:pPr>
        <w:jc w:val="both"/>
      </w:pPr>
    </w:p>
    <w:p w14:paraId="4EA8CDF3" w14:textId="2181D789" w:rsidR="00D6165B" w:rsidRDefault="00D6165B" w:rsidP="00313307">
      <w:pPr>
        <w:pStyle w:val="Heading4"/>
        <w:jc w:val="both"/>
      </w:pPr>
      <w:r>
        <w:lastRenderedPageBreak/>
        <w:t>Regular SPI mode</w:t>
      </w:r>
    </w:p>
    <w:p w14:paraId="78A3000A" w14:textId="77777777" w:rsidR="00D6165B" w:rsidRDefault="00D6165B" w:rsidP="00313307">
      <w:pPr>
        <w:jc w:val="both"/>
      </w:pPr>
    </w:p>
    <w:p w14:paraId="22BC63B8" w14:textId="59119F60" w:rsidR="00D6165B" w:rsidRDefault="00D6165B" w:rsidP="00313307">
      <w:pPr>
        <w:jc w:val="both"/>
      </w:pPr>
      <w:r>
        <w:t xml:space="preserve">Here SCLK, MOSI and MISO are shared among slaves but the CS lines are different i.e. the master has </w:t>
      </w:r>
      <w:r w:rsidR="00F138FD">
        <w:t>separate pins for each slave connected to it.</w:t>
      </w:r>
    </w:p>
    <w:p w14:paraId="12503418" w14:textId="08FAAC90" w:rsidR="00F138FD" w:rsidRDefault="00F138FD" w:rsidP="00313307">
      <w:pPr>
        <w:jc w:val="both"/>
      </w:pPr>
      <w:r>
        <w:t xml:space="preserve">This is a simple method but </w:t>
      </w:r>
      <w:proofErr w:type="spellStart"/>
      <w:proofErr w:type="gramStart"/>
      <w:r>
        <w:t>cant</w:t>
      </w:r>
      <w:proofErr w:type="spellEnd"/>
      <w:proofErr w:type="gramEnd"/>
      <w:r>
        <w:t xml:space="preserve"> be scaled up.</w:t>
      </w:r>
    </w:p>
    <w:p w14:paraId="35E26B0B" w14:textId="2C890E1B" w:rsidR="00F138FD" w:rsidRDefault="00F138FD" w:rsidP="00313307">
      <w:pPr>
        <w:jc w:val="both"/>
      </w:pPr>
      <w:proofErr w:type="gramStart"/>
      <w:r>
        <w:t>Also</w:t>
      </w:r>
      <w:proofErr w:type="gramEnd"/>
      <w:r>
        <w:t xml:space="preserve"> if multiple slaves are enabled, this can cause the data being transmitted on MISO line to be corrupted. And no way to identify which slave is transmitting what.</w:t>
      </w:r>
    </w:p>
    <w:p w14:paraId="444F3F64" w14:textId="5A6881A9" w:rsidR="00F138FD" w:rsidRDefault="00F138FD" w:rsidP="00313307">
      <w:pPr>
        <w:jc w:val="both"/>
      </w:pPr>
      <w:r w:rsidRPr="00F138FD">
        <w:rPr>
          <w:noProof/>
        </w:rPr>
        <w:drawing>
          <wp:inline distT="0" distB="0" distL="0" distR="0" wp14:anchorId="76431D30" wp14:editId="07C3B0C1">
            <wp:extent cx="5685013" cy="2728196"/>
            <wp:effectExtent l="0" t="0" r="0" b="0"/>
            <wp:docPr id="96896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66093" name=""/>
                    <pic:cNvPicPr/>
                  </pic:nvPicPr>
                  <pic:blipFill>
                    <a:blip r:embed="rId28"/>
                    <a:stretch>
                      <a:fillRect/>
                    </a:stretch>
                  </pic:blipFill>
                  <pic:spPr>
                    <a:xfrm>
                      <a:off x="0" y="0"/>
                      <a:ext cx="5685013" cy="2728196"/>
                    </a:xfrm>
                    <a:prstGeom prst="rect">
                      <a:avLst/>
                    </a:prstGeom>
                  </pic:spPr>
                </pic:pic>
              </a:graphicData>
            </a:graphic>
          </wp:inline>
        </w:drawing>
      </w:r>
    </w:p>
    <w:p w14:paraId="07986AC1" w14:textId="77777777" w:rsidR="00F138FD" w:rsidRDefault="00F138FD" w:rsidP="00313307">
      <w:pPr>
        <w:jc w:val="both"/>
      </w:pPr>
    </w:p>
    <w:p w14:paraId="37FAA459" w14:textId="7AFDA39E" w:rsidR="00F138FD" w:rsidRDefault="00F138FD" w:rsidP="00313307">
      <w:pPr>
        <w:pStyle w:val="Heading4"/>
        <w:jc w:val="both"/>
      </w:pPr>
      <w:r>
        <w:t>Daisy chain method</w:t>
      </w:r>
    </w:p>
    <w:p w14:paraId="57E8C1F8" w14:textId="3272AB35" w:rsidR="00F138FD" w:rsidRDefault="00F138FD" w:rsidP="00313307">
      <w:pPr>
        <w:jc w:val="both"/>
      </w:pPr>
      <w:r>
        <w:t xml:space="preserve">In this </w:t>
      </w:r>
      <w:proofErr w:type="gramStart"/>
      <w:r>
        <w:t>configuration,  the</w:t>
      </w:r>
      <w:proofErr w:type="gramEnd"/>
      <w:r>
        <w:t xml:space="preserve"> CS and SCLK lines are shared.</w:t>
      </w:r>
    </w:p>
    <w:p w14:paraId="5D27B902" w14:textId="5853382B" w:rsidR="00F138FD" w:rsidRDefault="00F138FD" w:rsidP="00313307">
      <w:pPr>
        <w:jc w:val="both"/>
      </w:pPr>
      <w:r>
        <w:t>The MOSI line of master is connected to the first slave and its MISO line is connected to the second slave and so on until the last slave connects to the MISO line of the Master.</w:t>
      </w:r>
    </w:p>
    <w:p w14:paraId="449243E0" w14:textId="12ADF32A" w:rsidR="00F138FD" w:rsidRDefault="00F138FD" w:rsidP="00313307">
      <w:pPr>
        <w:jc w:val="both"/>
      </w:pPr>
      <w:r w:rsidRPr="00F138FD">
        <w:rPr>
          <w:noProof/>
        </w:rPr>
        <w:lastRenderedPageBreak/>
        <w:drawing>
          <wp:inline distT="0" distB="0" distL="0" distR="0" wp14:anchorId="36563F4A" wp14:editId="25C6DA18">
            <wp:extent cx="4846740" cy="6690940"/>
            <wp:effectExtent l="0" t="0" r="0" b="0"/>
            <wp:docPr id="207754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8583" name=""/>
                    <pic:cNvPicPr/>
                  </pic:nvPicPr>
                  <pic:blipFill>
                    <a:blip r:embed="rId29"/>
                    <a:stretch>
                      <a:fillRect/>
                    </a:stretch>
                  </pic:blipFill>
                  <pic:spPr>
                    <a:xfrm>
                      <a:off x="0" y="0"/>
                      <a:ext cx="4846740" cy="6690940"/>
                    </a:xfrm>
                    <a:prstGeom prst="rect">
                      <a:avLst/>
                    </a:prstGeom>
                  </pic:spPr>
                </pic:pic>
              </a:graphicData>
            </a:graphic>
          </wp:inline>
        </w:drawing>
      </w:r>
    </w:p>
    <w:p w14:paraId="7AA886D5" w14:textId="77777777" w:rsidR="00F138FD" w:rsidRDefault="00F138FD" w:rsidP="00313307">
      <w:pPr>
        <w:jc w:val="both"/>
      </w:pPr>
    </w:p>
    <w:p w14:paraId="55DE1A2C" w14:textId="77777777" w:rsidR="00F138FD" w:rsidRDefault="00F138FD" w:rsidP="00313307">
      <w:pPr>
        <w:jc w:val="both"/>
      </w:pPr>
    </w:p>
    <w:p w14:paraId="1F8B3C55" w14:textId="3D06FF44" w:rsidR="00F138FD" w:rsidRDefault="00F138FD" w:rsidP="00313307">
      <w:pPr>
        <w:jc w:val="both"/>
      </w:pPr>
      <w:r>
        <w:t xml:space="preserve">In this config multiple clock pulses </w:t>
      </w:r>
      <w:r w:rsidR="00F57FAD">
        <w:t>are required to forward the data from one slave to another and finally to the Master.</w:t>
      </w:r>
    </w:p>
    <w:p w14:paraId="3510AFE9" w14:textId="345379B8" w:rsidR="00F57FAD" w:rsidRDefault="00F57FAD" w:rsidP="00313307">
      <w:pPr>
        <w:jc w:val="both"/>
      </w:pPr>
      <w:proofErr w:type="spellStart"/>
      <w:proofErr w:type="gramStart"/>
      <w:r>
        <w:t>Eg</w:t>
      </w:r>
      <w:proofErr w:type="spellEnd"/>
      <w:r>
        <w:t>:-</w:t>
      </w:r>
      <w:proofErr w:type="gramEnd"/>
      <w:r>
        <w:t xml:space="preserve"> consider a 8 bit 3 slave SPI configuration. </w:t>
      </w:r>
      <w:proofErr w:type="gramStart"/>
      <w:r>
        <w:t>Thus</w:t>
      </w:r>
      <w:proofErr w:type="gramEnd"/>
      <w:r>
        <w:t xml:space="preserve"> to transmit one byte of data of first slave 24 clock pulses will be needed i.e. each 8 pulses for 1 byte to transmit it to the next slave.</w:t>
      </w:r>
    </w:p>
    <w:p w14:paraId="5C67C662" w14:textId="77777777" w:rsidR="00F57FAD" w:rsidRDefault="00F57FAD" w:rsidP="00313307">
      <w:pPr>
        <w:jc w:val="both"/>
      </w:pPr>
    </w:p>
    <w:p w14:paraId="73500B5A" w14:textId="26960672" w:rsidR="00F57FAD" w:rsidRDefault="00F57FAD" w:rsidP="00313307">
      <w:pPr>
        <w:jc w:val="both"/>
      </w:pPr>
      <w:proofErr w:type="gramStart"/>
      <w:r>
        <w:t>Resources :</w:t>
      </w:r>
      <w:proofErr w:type="gramEnd"/>
      <w:r>
        <w:t xml:space="preserve">- </w:t>
      </w:r>
    </w:p>
    <w:p w14:paraId="69ACD1B4" w14:textId="37B93E6C" w:rsidR="00F57FAD" w:rsidRDefault="00000000" w:rsidP="00313307">
      <w:pPr>
        <w:jc w:val="both"/>
      </w:pPr>
      <w:hyperlink r:id="rId30" w:history="1">
        <w:r w:rsidR="00F57FAD" w:rsidRPr="00F33608">
          <w:rPr>
            <w:rStyle w:val="Hyperlink"/>
          </w:rPr>
          <w:t>https://www.analog.com/en/analog-dialogue/articles/introduction-to-spi-interface.html</w:t>
        </w:r>
      </w:hyperlink>
    </w:p>
    <w:p w14:paraId="3B146F04" w14:textId="1CE51038" w:rsidR="00F57FAD" w:rsidRDefault="00000000" w:rsidP="00313307">
      <w:pPr>
        <w:jc w:val="both"/>
      </w:pPr>
      <w:hyperlink r:id="rId31" w:history="1">
        <w:r w:rsidR="00F57FAD" w:rsidRPr="00F33608">
          <w:rPr>
            <w:rStyle w:val="Hyperlink"/>
          </w:rPr>
          <w:t>https://www.ti.com/lit/ug/sprugp2a/sprugp2a.pdf?ts=1698898813918&amp;ref_url=https%253A%252F%252Fwww.google.co.kr%252F</w:t>
        </w:r>
      </w:hyperlink>
    </w:p>
    <w:p w14:paraId="72803BA1" w14:textId="1AB64857" w:rsidR="00F57FAD" w:rsidRDefault="00000000" w:rsidP="00313307">
      <w:pPr>
        <w:jc w:val="both"/>
      </w:pPr>
      <w:hyperlink r:id="rId32" w:history="1">
        <w:r w:rsidR="00F57FAD" w:rsidRPr="00F33608">
          <w:rPr>
            <w:rStyle w:val="Hyperlink"/>
          </w:rPr>
          <w:t>https://www.youtube.com/watch?v=SvB9AWyyRNI</w:t>
        </w:r>
      </w:hyperlink>
    </w:p>
    <w:p w14:paraId="4A845AB9" w14:textId="71BF9F73" w:rsidR="00F57FAD" w:rsidRDefault="00000000" w:rsidP="00313307">
      <w:pPr>
        <w:jc w:val="both"/>
      </w:pPr>
      <w:hyperlink r:id="rId33" w:history="1">
        <w:r w:rsidR="00F57FAD" w:rsidRPr="00F33608">
          <w:rPr>
            <w:rStyle w:val="Hyperlink"/>
          </w:rPr>
          <w:t>https://www.youtube.com/watch?v=0nVNwozXsIc</w:t>
        </w:r>
      </w:hyperlink>
    </w:p>
    <w:p w14:paraId="79A38B64" w14:textId="77777777" w:rsidR="00F57FAD" w:rsidRPr="00F138FD" w:rsidRDefault="00F57FAD" w:rsidP="00313307">
      <w:pPr>
        <w:jc w:val="both"/>
      </w:pPr>
    </w:p>
    <w:p w14:paraId="3CBF13E3" w14:textId="3B0EFFAD" w:rsidR="000065F6" w:rsidRDefault="00F57FAD" w:rsidP="00313307">
      <w:pPr>
        <w:pStyle w:val="Heading1"/>
        <w:jc w:val="both"/>
      </w:pPr>
      <w:r>
        <w:t>UART Protocol</w:t>
      </w:r>
    </w:p>
    <w:p w14:paraId="4C23FBB1" w14:textId="5D80F168" w:rsidR="00D179F1" w:rsidRDefault="00E459D4" w:rsidP="00313307">
      <w:pPr>
        <w:jc w:val="both"/>
      </w:pPr>
      <w:r>
        <w:t>UART= Universal Asynchronous Receiver Transmitter</w:t>
      </w:r>
    </w:p>
    <w:p w14:paraId="6F41DFA6" w14:textId="4D2DD1D3" w:rsidR="00E459D4" w:rsidRDefault="00E459D4" w:rsidP="00313307">
      <w:pPr>
        <w:jc w:val="both"/>
      </w:pPr>
      <w:r>
        <w:t xml:space="preserve">It only requires 2 wires for </w:t>
      </w:r>
      <w:proofErr w:type="gramStart"/>
      <w:r>
        <w:t>communication:-</w:t>
      </w:r>
      <w:proofErr w:type="gramEnd"/>
      <w:r>
        <w:t xml:space="preserve"> Receive (Rx) and Transmit (Tx)</w:t>
      </w:r>
    </w:p>
    <w:p w14:paraId="1BAF41E4" w14:textId="4F981E1D" w:rsidR="00E459D4" w:rsidRDefault="00E459D4" w:rsidP="00313307">
      <w:pPr>
        <w:jc w:val="both"/>
      </w:pPr>
      <w:r w:rsidRPr="00E459D4">
        <w:rPr>
          <w:noProof/>
        </w:rPr>
        <w:drawing>
          <wp:inline distT="0" distB="0" distL="0" distR="0" wp14:anchorId="19C827F6" wp14:editId="2EB1D1A6">
            <wp:extent cx="3863675" cy="2751058"/>
            <wp:effectExtent l="0" t="0" r="3810" b="0"/>
            <wp:docPr id="143917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75044" name=""/>
                    <pic:cNvPicPr/>
                  </pic:nvPicPr>
                  <pic:blipFill>
                    <a:blip r:embed="rId34"/>
                    <a:stretch>
                      <a:fillRect/>
                    </a:stretch>
                  </pic:blipFill>
                  <pic:spPr>
                    <a:xfrm>
                      <a:off x="0" y="0"/>
                      <a:ext cx="3863675" cy="2751058"/>
                    </a:xfrm>
                    <a:prstGeom prst="rect">
                      <a:avLst/>
                    </a:prstGeom>
                  </pic:spPr>
                </pic:pic>
              </a:graphicData>
            </a:graphic>
          </wp:inline>
        </w:drawing>
      </w:r>
    </w:p>
    <w:p w14:paraId="6EEA699E" w14:textId="0BCA98C0" w:rsidR="00E459D4" w:rsidRDefault="00E459D4" w:rsidP="00313307">
      <w:pPr>
        <w:jc w:val="both"/>
      </w:pPr>
      <w:r>
        <w:t xml:space="preserve">Data is transmitted in Data Frames </w:t>
      </w:r>
    </w:p>
    <w:p w14:paraId="5FA1D601" w14:textId="6DF00527" w:rsidR="00E459D4" w:rsidRDefault="00E459D4" w:rsidP="00313307">
      <w:pPr>
        <w:jc w:val="both"/>
      </w:pPr>
      <w:r>
        <w:t>And can be simplex, half duplex or full duplex</w:t>
      </w:r>
    </w:p>
    <w:p w14:paraId="7AEF4CDD" w14:textId="16EED7FF" w:rsidR="00E459D4" w:rsidRDefault="00E459D4" w:rsidP="00313307">
      <w:pPr>
        <w:jc w:val="both"/>
      </w:pPr>
      <w:r>
        <w:t xml:space="preserve">It is a low </w:t>
      </w:r>
      <w:proofErr w:type="gramStart"/>
      <w:r>
        <w:t>speed ,</w:t>
      </w:r>
      <w:proofErr w:type="gramEnd"/>
      <w:r>
        <w:t xml:space="preserve"> low throughput protocol that is easy to implement due to lack of a clock i.e. asynchronous.</w:t>
      </w:r>
    </w:p>
    <w:p w14:paraId="4BFDEAA7" w14:textId="77777777" w:rsidR="00E459D4" w:rsidRDefault="00E459D4" w:rsidP="00313307">
      <w:pPr>
        <w:jc w:val="both"/>
      </w:pPr>
    </w:p>
    <w:p w14:paraId="045B66E8" w14:textId="41877FEA" w:rsidR="00E459D4" w:rsidRDefault="00E459D4" w:rsidP="00313307">
      <w:pPr>
        <w:jc w:val="both"/>
      </w:pPr>
      <w:r>
        <w:t>Since it is asynchronous, Baud rate between both devices must be equal and known.</w:t>
      </w:r>
    </w:p>
    <w:p w14:paraId="3D041946" w14:textId="662819BD" w:rsidR="00E459D4" w:rsidRDefault="00E459D4" w:rsidP="00313307">
      <w:pPr>
        <w:jc w:val="both"/>
      </w:pPr>
      <w:r>
        <w:t xml:space="preserve">Common baud </w:t>
      </w:r>
      <w:proofErr w:type="gramStart"/>
      <w:r>
        <w:t>rate:-</w:t>
      </w:r>
      <w:proofErr w:type="gramEnd"/>
      <w:r>
        <w:t xml:space="preserve"> 4800,9600,19200,57600,115200 bps</w:t>
      </w:r>
    </w:p>
    <w:p w14:paraId="0B4FA65E" w14:textId="09A6829E" w:rsidR="00E459D4" w:rsidRDefault="00E459D4" w:rsidP="00313307">
      <w:pPr>
        <w:jc w:val="both"/>
      </w:pPr>
      <w:r>
        <w:t>Both devices must use same parameters and frame structures</w:t>
      </w:r>
    </w:p>
    <w:p w14:paraId="5F4C9EAC" w14:textId="77777777" w:rsidR="00E459D4" w:rsidRDefault="00E459D4" w:rsidP="00313307">
      <w:pPr>
        <w:jc w:val="both"/>
      </w:pPr>
    </w:p>
    <w:p w14:paraId="7C02750D" w14:textId="5C0AF3A4" w:rsidR="00E459D4" w:rsidRDefault="00E459D4" w:rsidP="00313307">
      <w:pPr>
        <w:jc w:val="both"/>
      </w:pPr>
      <w:r>
        <w:t xml:space="preserve">UART frames consists </w:t>
      </w:r>
      <w:proofErr w:type="gramStart"/>
      <w:r>
        <w:t>of :</w:t>
      </w:r>
      <w:proofErr w:type="gramEnd"/>
      <w:r>
        <w:t>-</w:t>
      </w:r>
    </w:p>
    <w:p w14:paraId="30D71105" w14:textId="5A86DE77" w:rsidR="00E459D4" w:rsidRDefault="00E459D4" w:rsidP="00313307">
      <w:pPr>
        <w:jc w:val="both"/>
      </w:pPr>
      <w:r>
        <w:t>Start bits</w:t>
      </w:r>
    </w:p>
    <w:p w14:paraId="3DD36B5A" w14:textId="77777777" w:rsidR="00E459D4" w:rsidRDefault="00E459D4" w:rsidP="00313307">
      <w:pPr>
        <w:jc w:val="both"/>
      </w:pPr>
      <w:r>
        <w:t>Data bits</w:t>
      </w:r>
    </w:p>
    <w:p w14:paraId="55E6EEDF" w14:textId="77777777" w:rsidR="00E459D4" w:rsidRDefault="00E459D4" w:rsidP="00313307">
      <w:pPr>
        <w:jc w:val="both"/>
      </w:pPr>
      <w:r>
        <w:lastRenderedPageBreak/>
        <w:t>Parity bit(optional)</w:t>
      </w:r>
    </w:p>
    <w:p w14:paraId="1A2FE3EE" w14:textId="77777777" w:rsidR="00E459D4" w:rsidRDefault="00E459D4" w:rsidP="00313307">
      <w:pPr>
        <w:jc w:val="both"/>
      </w:pPr>
      <w:r>
        <w:t>Stop bits.</w:t>
      </w:r>
    </w:p>
    <w:p w14:paraId="00907C73" w14:textId="20B9578B" w:rsidR="0004722C" w:rsidRDefault="00E459D4" w:rsidP="00313307">
      <w:pPr>
        <w:jc w:val="both"/>
      </w:pPr>
      <w:r>
        <w:t xml:space="preserve">At idle </w:t>
      </w:r>
      <w:r w:rsidR="0004722C">
        <w:t>state the lines are kept high.</w:t>
      </w:r>
    </w:p>
    <w:p w14:paraId="629D1FEF" w14:textId="2A65FBA0" w:rsidR="0004722C" w:rsidRDefault="0004722C" w:rsidP="00313307">
      <w:pPr>
        <w:jc w:val="both"/>
      </w:pPr>
      <w:r>
        <w:t xml:space="preserve">First the start bit is send which is generally just a transition from idle high to </w:t>
      </w:r>
      <w:proofErr w:type="gramStart"/>
      <w:r>
        <w:t>low .</w:t>
      </w:r>
      <w:proofErr w:type="gramEnd"/>
    </w:p>
    <w:p w14:paraId="48179179" w14:textId="5C0359E2" w:rsidR="0004722C" w:rsidRDefault="0004722C" w:rsidP="00313307">
      <w:pPr>
        <w:jc w:val="both"/>
      </w:pPr>
      <w:r>
        <w:t xml:space="preserve">This is followed by data </w:t>
      </w:r>
      <w:proofErr w:type="gramStart"/>
      <w:r>
        <w:t>bits(</w:t>
      </w:r>
      <w:proofErr w:type="gramEnd"/>
      <w:r>
        <w:t xml:space="preserve">based on baud rate) and then optionally a parity bit </w:t>
      </w:r>
    </w:p>
    <w:p w14:paraId="4F4093F0" w14:textId="608BDC54" w:rsidR="00E459D4" w:rsidRDefault="0004722C" w:rsidP="00313307">
      <w:pPr>
        <w:jc w:val="both"/>
      </w:pPr>
      <w:r>
        <w:t xml:space="preserve"> To terminate the frame a stop bit is sent. This is either a return to idle high or to remain at the high state for an additional bit time.</w:t>
      </w:r>
    </w:p>
    <w:p w14:paraId="6CEEE3D5" w14:textId="27F8578D" w:rsidR="0004722C" w:rsidRDefault="0004722C" w:rsidP="00313307">
      <w:pPr>
        <w:jc w:val="both"/>
      </w:pPr>
      <w:r>
        <w:t xml:space="preserve">In some </w:t>
      </w:r>
      <w:proofErr w:type="gramStart"/>
      <w:r>
        <w:t>cases</w:t>
      </w:r>
      <w:proofErr w:type="gramEnd"/>
      <w:r>
        <w:t xml:space="preserve"> two stop bits are sent to allow receiver to get ready for the next frame.</w:t>
      </w:r>
    </w:p>
    <w:p w14:paraId="2120A0AE" w14:textId="77777777" w:rsidR="0004722C" w:rsidRDefault="0004722C" w:rsidP="00313307">
      <w:pPr>
        <w:jc w:val="both"/>
      </w:pPr>
    </w:p>
    <w:p w14:paraId="375B0631" w14:textId="5885E6AA" w:rsidR="0004722C" w:rsidRPr="0004722C" w:rsidRDefault="0004722C" w:rsidP="00313307">
      <w:pPr>
        <w:jc w:val="both"/>
        <w:rPr>
          <w:vertAlign w:val="subscript"/>
        </w:rPr>
      </w:pPr>
      <w:r>
        <w:t>The parity bit either uses even parity or odd parity which is predetermined.)</w:t>
      </w:r>
    </w:p>
    <w:p w14:paraId="591710CD" w14:textId="77777777" w:rsidR="0004722C" w:rsidRDefault="0004722C" w:rsidP="00313307">
      <w:pPr>
        <w:jc w:val="both"/>
      </w:pPr>
    </w:p>
    <w:p w14:paraId="5D395513" w14:textId="38311D56" w:rsidR="0004722C" w:rsidRDefault="0004722C" w:rsidP="00313307">
      <w:pPr>
        <w:jc w:val="both"/>
      </w:pPr>
      <w:r>
        <w:t xml:space="preserve">Data is sent from LSB to MSB </w:t>
      </w:r>
    </w:p>
    <w:p w14:paraId="0D4DC809" w14:textId="74865F24" w:rsidR="0004722C" w:rsidRPr="0004722C" w:rsidRDefault="0004722C" w:rsidP="00313307">
      <w:pPr>
        <w:jc w:val="both"/>
        <w:rPr>
          <w:vertAlign w:val="subscript"/>
        </w:rPr>
      </w:pPr>
      <w:r>
        <w:t>Below ASCII ‘S’ is being sent S= (1010011)</w:t>
      </w:r>
      <w:r>
        <w:rPr>
          <w:vertAlign w:val="subscript"/>
        </w:rPr>
        <w:t>2</w:t>
      </w:r>
    </w:p>
    <w:p w14:paraId="4A4DBB58" w14:textId="643B6DE1" w:rsidR="0004722C" w:rsidRDefault="0004722C" w:rsidP="00313307">
      <w:pPr>
        <w:jc w:val="both"/>
      </w:pPr>
      <w:r w:rsidRPr="0004722C">
        <w:rPr>
          <w:noProof/>
        </w:rPr>
        <w:drawing>
          <wp:inline distT="0" distB="0" distL="0" distR="0" wp14:anchorId="56F33930" wp14:editId="4BE5C838">
            <wp:extent cx="5342083" cy="1143099"/>
            <wp:effectExtent l="0" t="0" r="0" b="0"/>
            <wp:docPr id="192206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63419" name=""/>
                    <pic:cNvPicPr/>
                  </pic:nvPicPr>
                  <pic:blipFill>
                    <a:blip r:embed="rId35"/>
                    <a:stretch>
                      <a:fillRect/>
                    </a:stretch>
                  </pic:blipFill>
                  <pic:spPr>
                    <a:xfrm>
                      <a:off x="0" y="0"/>
                      <a:ext cx="5342083" cy="1143099"/>
                    </a:xfrm>
                    <a:prstGeom prst="rect">
                      <a:avLst/>
                    </a:prstGeom>
                  </pic:spPr>
                </pic:pic>
              </a:graphicData>
            </a:graphic>
          </wp:inline>
        </w:drawing>
      </w:r>
    </w:p>
    <w:p w14:paraId="396E406A" w14:textId="77777777" w:rsidR="00E459D4" w:rsidRDefault="00E459D4" w:rsidP="00313307">
      <w:pPr>
        <w:jc w:val="both"/>
      </w:pPr>
    </w:p>
    <w:p w14:paraId="0A748DB9" w14:textId="77777777" w:rsidR="00E459D4" w:rsidRDefault="00E459D4" w:rsidP="00313307">
      <w:pPr>
        <w:jc w:val="both"/>
      </w:pPr>
    </w:p>
    <w:p w14:paraId="1BE9BEEC" w14:textId="77777777" w:rsidR="00E459D4" w:rsidRDefault="00E459D4" w:rsidP="00313307">
      <w:pPr>
        <w:jc w:val="both"/>
      </w:pPr>
    </w:p>
    <w:p w14:paraId="27BA635E" w14:textId="1B57FD59" w:rsidR="00FD0BA3" w:rsidRPr="00691F5D" w:rsidRDefault="00FD0BA3" w:rsidP="00313307">
      <w:pPr>
        <w:jc w:val="both"/>
      </w:pPr>
      <w:r>
        <w:t xml:space="preserve"> </w:t>
      </w:r>
    </w:p>
    <w:sectPr w:rsidR="00FD0BA3" w:rsidRPr="00691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D93"/>
    <w:multiLevelType w:val="hybridMultilevel"/>
    <w:tmpl w:val="F4EA7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3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5D"/>
    <w:rsid w:val="000065F6"/>
    <w:rsid w:val="00023C61"/>
    <w:rsid w:val="00040B85"/>
    <w:rsid w:val="0004722C"/>
    <w:rsid w:val="00066C84"/>
    <w:rsid w:val="00083C0C"/>
    <w:rsid w:val="000A0749"/>
    <w:rsid w:val="000A781D"/>
    <w:rsid w:val="000E2AB9"/>
    <w:rsid w:val="000E7A98"/>
    <w:rsid w:val="000F6C68"/>
    <w:rsid w:val="0013233E"/>
    <w:rsid w:val="00135FF4"/>
    <w:rsid w:val="00137DFD"/>
    <w:rsid w:val="0014420B"/>
    <w:rsid w:val="00144360"/>
    <w:rsid w:val="0017237A"/>
    <w:rsid w:val="00177EDF"/>
    <w:rsid w:val="00191E14"/>
    <w:rsid w:val="001A577D"/>
    <w:rsid w:val="001C2EFC"/>
    <w:rsid w:val="001F0962"/>
    <w:rsid w:val="001F4FCB"/>
    <w:rsid w:val="00217375"/>
    <w:rsid w:val="0022344E"/>
    <w:rsid w:val="002249E4"/>
    <w:rsid w:val="0022664B"/>
    <w:rsid w:val="00264216"/>
    <w:rsid w:val="002A74F7"/>
    <w:rsid w:val="002B5BCC"/>
    <w:rsid w:val="002E117A"/>
    <w:rsid w:val="002E1B63"/>
    <w:rsid w:val="002E2711"/>
    <w:rsid w:val="002F68FF"/>
    <w:rsid w:val="00313307"/>
    <w:rsid w:val="00323EEC"/>
    <w:rsid w:val="00355B05"/>
    <w:rsid w:val="00377F96"/>
    <w:rsid w:val="00384423"/>
    <w:rsid w:val="00392ECA"/>
    <w:rsid w:val="003A30EF"/>
    <w:rsid w:val="003B3001"/>
    <w:rsid w:val="003F3196"/>
    <w:rsid w:val="00460927"/>
    <w:rsid w:val="00461A8D"/>
    <w:rsid w:val="004C6EDB"/>
    <w:rsid w:val="004C7520"/>
    <w:rsid w:val="004D3422"/>
    <w:rsid w:val="004E0EE6"/>
    <w:rsid w:val="00526A56"/>
    <w:rsid w:val="00533E29"/>
    <w:rsid w:val="00537748"/>
    <w:rsid w:val="00543703"/>
    <w:rsid w:val="0054585A"/>
    <w:rsid w:val="005631AC"/>
    <w:rsid w:val="00564508"/>
    <w:rsid w:val="00566A60"/>
    <w:rsid w:val="005734E5"/>
    <w:rsid w:val="00585358"/>
    <w:rsid w:val="005E3E50"/>
    <w:rsid w:val="005E6FC8"/>
    <w:rsid w:val="005F0ED5"/>
    <w:rsid w:val="00620B00"/>
    <w:rsid w:val="00640978"/>
    <w:rsid w:val="00662C24"/>
    <w:rsid w:val="00680492"/>
    <w:rsid w:val="00691F5D"/>
    <w:rsid w:val="006A2FCF"/>
    <w:rsid w:val="006B0EBB"/>
    <w:rsid w:val="006C1EB7"/>
    <w:rsid w:val="006C561B"/>
    <w:rsid w:val="006D3C36"/>
    <w:rsid w:val="006F627E"/>
    <w:rsid w:val="0070156C"/>
    <w:rsid w:val="0070584E"/>
    <w:rsid w:val="00705F0C"/>
    <w:rsid w:val="007255C9"/>
    <w:rsid w:val="00755E38"/>
    <w:rsid w:val="007639E8"/>
    <w:rsid w:val="007709A7"/>
    <w:rsid w:val="007B5087"/>
    <w:rsid w:val="007D4781"/>
    <w:rsid w:val="00824388"/>
    <w:rsid w:val="00842789"/>
    <w:rsid w:val="00875DF2"/>
    <w:rsid w:val="00895858"/>
    <w:rsid w:val="0090055F"/>
    <w:rsid w:val="0091528F"/>
    <w:rsid w:val="0091681E"/>
    <w:rsid w:val="0095677E"/>
    <w:rsid w:val="00956B16"/>
    <w:rsid w:val="00961253"/>
    <w:rsid w:val="00963B9C"/>
    <w:rsid w:val="00964DC0"/>
    <w:rsid w:val="009651E2"/>
    <w:rsid w:val="009860FE"/>
    <w:rsid w:val="00986132"/>
    <w:rsid w:val="00997578"/>
    <w:rsid w:val="009D4AB3"/>
    <w:rsid w:val="009F2D73"/>
    <w:rsid w:val="009F4E5D"/>
    <w:rsid w:val="00A23004"/>
    <w:rsid w:val="00A37446"/>
    <w:rsid w:val="00A61093"/>
    <w:rsid w:val="00A661D6"/>
    <w:rsid w:val="00A7706A"/>
    <w:rsid w:val="00A9636A"/>
    <w:rsid w:val="00AA6D0A"/>
    <w:rsid w:val="00AE4A82"/>
    <w:rsid w:val="00AE4C6C"/>
    <w:rsid w:val="00AF303B"/>
    <w:rsid w:val="00B227BD"/>
    <w:rsid w:val="00B31A05"/>
    <w:rsid w:val="00B31E96"/>
    <w:rsid w:val="00B614D3"/>
    <w:rsid w:val="00B6768F"/>
    <w:rsid w:val="00B724B9"/>
    <w:rsid w:val="00B81FCB"/>
    <w:rsid w:val="00BB5D49"/>
    <w:rsid w:val="00BE7967"/>
    <w:rsid w:val="00BE7E8C"/>
    <w:rsid w:val="00BF3DAE"/>
    <w:rsid w:val="00C24E69"/>
    <w:rsid w:val="00C73AC6"/>
    <w:rsid w:val="00C82A02"/>
    <w:rsid w:val="00C8743D"/>
    <w:rsid w:val="00C87EDC"/>
    <w:rsid w:val="00C9264F"/>
    <w:rsid w:val="00CC2129"/>
    <w:rsid w:val="00CE098E"/>
    <w:rsid w:val="00CE7DD2"/>
    <w:rsid w:val="00D179F1"/>
    <w:rsid w:val="00D6165B"/>
    <w:rsid w:val="00D65FF7"/>
    <w:rsid w:val="00DF0753"/>
    <w:rsid w:val="00E0352A"/>
    <w:rsid w:val="00E12FA0"/>
    <w:rsid w:val="00E459D4"/>
    <w:rsid w:val="00E62E6B"/>
    <w:rsid w:val="00E81598"/>
    <w:rsid w:val="00EB6037"/>
    <w:rsid w:val="00EB68BB"/>
    <w:rsid w:val="00EC596F"/>
    <w:rsid w:val="00ED0386"/>
    <w:rsid w:val="00EF3C0A"/>
    <w:rsid w:val="00EF3F8A"/>
    <w:rsid w:val="00F00297"/>
    <w:rsid w:val="00F0409C"/>
    <w:rsid w:val="00F138FD"/>
    <w:rsid w:val="00F17F09"/>
    <w:rsid w:val="00F20010"/>
    <w:rsid w:val="00F4037D"/>
    <w:rsid w:val="00F45627"/>
    <w:rsid w:val="00F57FAD"/>
    <w:rsid w:val="00F658C9"/>
    <w:rsid w:val="00FD0BA3"/>
    <w:rsid w:val="00FD6633"/>
    <w:rsid w:val="00FF6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6CBF"/>
  <w15:chartTrackingRefBased/>
  <w15:docId w15:val="{65F57EE6-4E83-4B0B-84CD-F37414B3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4A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F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91F5D"/>
    <w:rPr>
      <w:color w:val="0563C1" w:themeColor="hyperlink"/>
      <w:u w:val="single"/>
    </w:rPr>
  </w:style>
  <w:style w:type="character" w:styleId="UnresolvedMention">
    <w:name w:val="Unresolved Mention"/>
    <w:basedOn w:val="DefaultParagraphFont"/>
    <w:uiPriority w:val="99"/>
    <w:semiHidden/>
    <w:unhideWhenUsed/>
    <w:rsid w:val="00691F5D"/>
    <w:rPr>
      <w:color w:val="605E5C"/>
      <w:shd w:val="clear" w:color="auto" w:fill="E1DFDD"/>
    </w:rPr>
  </w:style>
  <w:style w:type="character" w:customStyle="1" w:styleId="Heading1Char">
    <w:name w:val="Heading 1 Char"/>
    <w:basedOn w:val="DefaultParagraphFont"/>
    <w:link w:val="Heading1"/>
    <w:uiPriority w:val="9"/>
    <w:rsid w:val="00FD0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5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0010"/>
    <w:pPr>
      <w:ind w:left="720"/>
      <w:contextualSpacing/>
    </w:pPr>
  </w:style>
  <w:style w:type="character" w:customStyle="1" w:styleId="Heading4Char">
    <w:name w:val="Heading 4 Char"/>
    <w:basedOn w:val="DefaultParagraphFont"/>
    <w:link w:val="Heading4"/>
    <w:uiPriority w:val="9"/>
    <w:rsid w:val="00AE4A82"/>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F57F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7FA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sive.io/file-transfer/serial-vs-parallel-write-speed/" TargetMode="External"/><Relationship Id="rId18" Type="http://schemas.openxmlformats.org/officeDocument/2006/relationships/image" Target="media/image5.png"/><Relationship Id="rId26" Type="http://schemas.openxmlformats.org/officeDocument/2006/relationships/image" Target="media/image9.png"/><Relationship Id="rId21" Type="http://schemas.openxmlformats.org/officeDocument/2006/relationships/hyperlink" Target="https://www.youtube.com/watch?v=j9yx8LOslng" TargetMode="External"/><Relationship Id="rId34" Type="http://schemas.openxmlformats.org/officeDocument/2006/relationships/image" Target="media/image13.png"/><Relationship Id="rId7" Type="http://schemas.openxmlformats.org/officeDocument/2006/relationships/hyperlink" Target="https://nibmehub.com/opac-service/pdf/read/Data%20and%20computer%20communications%20by%20Stallings-%20William-compressed.pdf" TargetMode="External"/><Relationship Id="rId12" Type="http://schemas.openxmlformats.org/officeDocument/2006/relationships/hyperlink" Target="https://www.contec.com/support/basic-knowledge/daq-control/serial-communicatin/"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www.youtube.com/watch?v=0nVNwozXsI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i.com/lit/an/slva704/slva704.pdf?ts=1698716072997&amp;ref_url=https%253A%252F%252Fwww.google.ca%252F"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ibm.com/docs/en/aix/7.3?topic=synchronization-synchronous-transmission" TargetMode="External"/><Relationship Id="rId11" Type="http://schemas.openxmlformats.org/officeDocument/2006/relationships/hyperlink" Target="https://www.ascii-code.com/character/%E2%90%96" TargetMode="External"/><Relationship Id="rId24" Type="http://schemas.openxmlformats.org/officeDocument/2006/relationships/image" Target="media/image7.png"/><Relationship Id="rId32" Type="http://schemas.openxmlformats.org/officeDocument/2006/relationships/hyperlink" Target="https://www.youtube.com/watch?v=SvB9AWyyRN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youtube.com/watch?v=CAvawEcxoPU"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www.asciihex.com/character/control/22/0x16/syn-synchronous-idle" TargetMode="External"/><Relationship Id="rId19" Type="http://schemas.openxmlformats.org/officeDocument/2006/relationships/image" Target="media/image6.png"/><Relationship Id="rId31" Type="http://schemas.openxmlformats.org/officeDocument/2006/relationships/hyperlink" Target="https://www.ti.com/lit/ug/sprugp2a/sprugp2a.pdf?ts=1698898813918&amp;ref_url=https%253A%252F%252Fwww.google.co.kr%252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bm.com/docs/en/aix/7.3?topic=communication-serial-parameters" TargetMode="External"/><Relationship Id="rId22" Type="http://schemas.openxmlformats.org/officeDocument/2006/relationships/hyperlink" Target="https://web.archive.org/web/20210813122132/https://www.nxp.com/docs/en/user-guide/UM10204.pdf" TargetMode="External"/><Relationship Id="rId27" Type="http://schemas.openxmlformats.org/officeDocument/2006/relationships/image" Target="media/image10.png"/><Relationship Id="rId30" Type="http://schemas.openxmlformats.org/officeDocument/2006/relationships/hyperlink" Target="https://www.analog.com/en/analog-dialogue/articles/introduction-to-spi-interface.html" TargetMode="External"/><Relationship Id="rId35" Type="http://schemas.openxmlformats.org/officeDocument/2006/relationships/image" Target="media/image14.png"/><Relationship Id="rId8" Type="http://schemas.openxmlformats.org/officeDocument/2006/relationships/hyperlink" Target="https://www.computer.org/publications/tech-news/trends/synchronous-asynchronous-data-transmiss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DFAE-A3CF-4CB0-B43E-2A9C3B53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HARSH - 122123119 - MITMPL</dc:creator>
  <cp:keywords/>
  <dc:description/>
  <cp:lastModifiedBy>SHASHWAT HARSH - 122123119 - MITMPL</cp:lastModifiedBy>
  <cp:revision>145</cp:revision>
  <cp:lastPrinted>2023-11-03T11:04:00Z</cp:lastPrinted>
  <dcterms:created xsi:type="dcterms:W3CDTF">2023-10-30T13:15:00Z</dcterms:created>
  <dcterms:modified xsi:type="dcterms:W3CDTF">2024-01-08T13:52:00Z</dcterms:modified>
</cp:coreProperties>
</file>